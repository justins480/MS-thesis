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D42D" w14:textId="51457500" w:rsidR="006F39FD" w:rsidRDefault="006F39FD" w:rsidP="00841496">
      <w:pPr>
        <w:spacing w:line="480" w:lineRule="auto"/>
        <w:jc w:val="center"/>
      </w:pPr>
      <w:r>
        <w:t>Abstract</w:t>
      </w:r>
    </w:p>
    <w:p w14:paraId="45CF41C6" w14:textId="6810AE0A" w:rsidR="00AC1D1E" w:rsidRDefault="00AC1D1E" w:rsidP="00AC1D1E">
      <w:pPr>
        <w:spacing w:line="480" w:lineRule="auto"/>
      </w:pPr>
      <w:r w:rsidRPr="00CA195B">
        <w:rPr>
          <w:b/>
        </w:rPr>
        <w:t>Objective</w:t>
      </w:r>
      <w:r w:rsidR="00D664D9">
        <w:rPr>
          <w:b/>
        </w:rPr>
        <w:t>:</w:t>
      </w:r>
      <w:r>
        <w:t xml:space="preserve"> The police face great scrutiny after highly publicized instances of lethal force. </w:t>
      </w:r>
      <w:r w:rsidR="00F638FE">
        <w:t>D</w:t>
      </w:r>
      <w:r w:rsidR="00FE5B1B">
        <w:t>ash</w:t>
      </w:r>
      <w:r>
        <w:t>-camera footage ostensibly provides “objective” evidence of whether the force was excessive. We tested</w:t>
      </w:r>
      <w:r w:rsidRPr="007B7BFC">
        <w:t xml:space="preserve"> whether participants interpret</w:t>
      </w:r>
      <w:r>
        <w:t>ed</w:t>
      </w:r>
      <w:r w:rsidRPr="007B7BFC">
        <w:t xml:space="preserve"> the </w:t>
      </w:r>
      <w:r w:rsidRPr="00B45DCF">
        <w:t xml:space="preserve">same </w:t>
      </w:r>
      <w:r>
        <w:t xml:space="preserve">“objective” video of an officer exerting force </w:t>
      </w:r>
      <w:r w:rsidRPr="007B7BFC">
        <w:t xml:space="preserve">differently based on </w:t>
      </w:r>
      <w:r>
        <w:t>the officer’s</w:t>
      </w:r>
      <w:r w:rsidRPr="007B7BFC">
        <w:t xml:space="preserve"> gender and race.</w:t>
      </w:r>
      <w:r>
        <w:t xml:space="preserve"> </w:t>
      </w:r>
    </w:p>
    <w:p w14:paraId="3B1B1EA6" w14:textId="744617D2" w:rsidR="00AC1D1E" w:rsidRDefault="00AC1D1E" w:rsidP="00AC1D1E">
      <w:pPr>
        <w:spacing w:line="480" w:lineRule="auto"/>
      </w:pPr>
      <w:r w:rsidRPr="005B49B4">
        <w:rPr>
          <w:b/>
        </w:rPr>
        <w:t>Hypothesis</w:t>
      </w:r>
      <w:r>
        <w:t xml:space="preserve">: We predicted </w:t>
      </w:r>
      <w:r w:rsidR="00FC55FE">
        <w:t xml:space="preserve">that </w:t>
      </w:r>
      <w:r w:rsidR="006E262B">
        <w:t>when a male (versus female) officer used force</w:t>
      </w:r>
      <w:ins w:id="0" w:author="Justin Sanchez" w:date="2020-01-14T15:24:00Z">
        <w:r w:rsidR="00E464C5">
          <w:t xml:space="preserve"> and when a Black (versus White) officer used force</w:t>
        </w:r>
      </w:ins>
      <w:r w:rsidR="006E262B">
        <w:t xml:space="preserve">, </w:t>
      </w:r>
      <w:r>
        <w:t xml:space="preserve">participants would </w:t>
      </w:r>
      <w:r w:rsidR="00217144">
        <w:t xml:space="preserve">endorse </w:t>
      </w:r>
      <w:r w:rsidR="006E262B">
        <w:t xml:space="preserve">more internal and less external </w:t>
      </w:r>
      <w:r w:rsidR="00217144">
        <w:t xml:space="preserve">explanations </w:t>
      </w:r>
      <w:r>
        <w:t xml:space="preserve">for </w:t>
      </w:r>
      <w:r w:rsidR="00217144">
        <w:t xml:space="preserve">the </w:t>
      </w:r>
      <w:r>
        <w:t xml:space="preserve">use-of-force, which would </w:t>
      </w:r>
      <w:r w:rsidR="00217144">
        <w:t xml:space="preserve">be associated with less trust in and </w:t>
      </w:r>
      <w:r>
        <w:t xml:space="preserve">perceived effectiveness </w:t>
      </w:r>
      <w:r w:rsidR="00217144">
        <w:t>of the</w:t>
      </w:r>
      <w:r>
        <w:t xml:space="preserve"> officer.</w:t>
      </w:r>
      <w:r w:rsidR="00217144">
        <w:t xml:space="preserve"> </w:t>
      </w:r>
      <w:del w:id="1" w:author="Justin Sanchez" w:date="2020-01-14T15:24:00Z">
        <w:r w:rsidR="00C16F7D" w:rsidDel="00E464C5">
          <w:delText>We predicted that when a Black (versus White) officer used force, participants would endorse more internal and less external explanations for the use-of-force, which would be associated with less trust in and perceived effectiveness of the officer</w:delText>
        </w:r>
      </w:del>
    </w:p>
    <w:p w14:paraId="1A73A3D1" w14:textId="377CB4E0" w:rsidR="00AC1D1E" w:rsidRDefault="00AC1D1E" w:rsidP="00AC1D1E">
      <w:pPr>
        <w:spacing w:line="480" w:lineRule="auto"/>
      </w:pPr>
      <w:r w:rsidRPr="00CA7441">
        <w:rPr>
          <w:b/>
        </w:rPr>
        <w:t>Method</w:t>
      </w:r>
      <w:r>
        <w:t>: We</w:t>
      </w:r>
      <w:r w:rsidRPr="007B7BFC">
        <w:t xml:space="preserve"> </w:t>
      </w:r>
      <w:r>
        <w:t>randomly assigned Mturkers (</w:t>
      </w:r>
      <w:r w:rsidRPr="00F271FE">
        <w:rPr>
          <w:i/>
        </w:rPr>
        <w:t>N</w:t>
      </w:r>
      <w:r>
        <w:t>=</w:t>
      </w:r>
      <w:r w:rsidRPr="00251312">
        <w:t>452</w:t>
      </w:r>
      <w:r>
        <w:t xml:space="preserve">; 53% female, 80% White) to </w:t>
      </w:r>
      <w:r w:rsidR="003F77CF">
        <w:t xml:space="preserve">(a) </w:t>
      </w:r>
      <w:r>
        <w:t xml:space="preserve">see a segment of a police-civilian interaction </w:t>
      </w:r>
      <w:r w:rsidR="00FF2CE4">
        <w:t xml:space="preserve">video </w:t>
      </w:r>
      <w:r>
        <w:t xml:space="preserve">that either included or did not include exertion of force, and to believe the officer was </w:t>
      </w:r>
      <w:r w:rsidR="003F77CF">
        <w:t xml:space="preserve">(b) </w:t>
      </w:r>
      <w:r>
        <w:t xml:space="preserve">male versus female, and </w:t>
      </w:r>
      <w:r w:rsidR="003F77CF">
        <w:t xml:space="preserve">(c) </w:t>
      </w:r>
      <w:r>
        <w:t xml:space="preserve">Black versus White. They reported their trust </w:t>
      </w:r>
      <w:r w:rsidR="00FF2CE4">
        <w:t xml:space="preserve">in </w:t>
      </w:r>
      <w:r>
        <w:t xml:space="preserve">and </w:t>
      </w:r>
      <w:r w:rsidR="00FC55FE">
        <w:t>perceptions of the</w:t>
      </w:r>
      <w:r>
        <w:t xml:space="preserve"> officer</w:t>
      </w:r>
      <w:r w:rsidR="00F638FE">
        <w:t>’</w:t>
      </w:r>
      <w:r>
        <w:t xml:space="preserve">s effectiveness, and </w:t>
      </w:r>
      <w:r w:rsidR="00F638FE">
        <w:t xml:space="preserve">their degree of agreement with </w:t>
      </w:r>
      <w:r>
        <w:t>external</w:t>
      </w:r>
      <w:r w:rsidR="00F638FE">
        <w:t xml:space="preserve"> and </w:t>
      </w:r>
      <w:r>
        <w:t xml:space="preserve">internal attributions for </w:t>
      </w:r>
      <w:r w:rsidR="00FC55FE">
        <w:t>their</w:t>
      </w:r>
      <w:r>
        <w:t xml:space="preserve"> behavior. </w:t>
      </w:r>
    </w:p>
    <w:p w14:paraId="616056C6" w14:textId="7AAC66B5" w:rsidR="00AC1D1E" w:rsidRDefault="00AC1D1E" w:rsidP="00AC1D1E">
      <w:pPr>
        <w:spacing w:line="480" w:lineRule="auto"/>
      </w:pPr>
      <w:r w:rsidRPr="00CA195B">
        <w:rPr>
          <w:b/>
        </w:rPr>
        <w:t>Results</w:t>
      </w:r>
      <w:r>
        <w:t xml:space="preserve">: </w:t>
      </w:r>
      <w:r w:rsidR="00C16F7D">
        <w:t xml:space="preserve">People trusted officers less and perceived them to be less effective when they exerted force relative to when they did not, overall. </w:t>
      </w:r>
      <w:r w:rsidRPr="00074D98">
        <w:t xml:space="preserve">Despite </w:t>
      </w:r>
      <w:r w:rsidR="00C16F7D">
        <w:t xml:space="preserve">all </w:t>
      </w:r>
      <w:r w:rsidR="00F9516F">
        <w:t xml:space="preserve">participants </w:t>
      </w:r>
      <w:r w:rsidRPr="00074D98">
        <w:t xml:space="preserve">viewing the same interaction, </w:t>
      </w:r>
      <w:r w:rsidR="00287648" w:rsidRPr="00287648">
        <w:t xml:space="preserve">people who thought they saw a male </w:t>
      </w:r>
      <w:r w:rsidR="00C16F7D">
        <w:t xml:space="preserve">(versus female) </w:t>
      </w:r>
      <w:r w:rsidR="00287648" w:rsidRPr="00287648">
        <w:t xml:space="preserve">officer </w:t>
      </w:r>
      <w:r w:rsidR="00C16F7D">
        <w:t>perceived his</w:t>
      </w:r>
      <w:r w:rsidR="00287648" w:rsidRPr="00287648">
        <w:t xml:space="preserve"> use of force</w:t>
      </w:r>
      <w:r w:rsidR="00287648">
        <w:t xml:space="preserve"> </w:t>
      </w:r>
      <w:r w:rsidR="00C16F7D">
        <w:t>to be</w:t>
      </w:r>
      <w:r w:rsidRPr="00074D98">
        <w:t xml:space="preserve"> driven </w:t>
      </w:r>
      <w:r>
        <w:t xml:space="preserve">by internal </w:t>
      </w:r>
      <w:r w:rsidR="00BC1C34">
        <w:t>traits</w:t>
      </w:r>
      <w:r w:rsidR="00F9516F">
        <w:t>, such as being aggressive and emotionally reactive,</w:t>
      </w:r>
      <w:r>
        <w:t xml:space="preserve"> </w:t>
      </w:r>
      <w:r w:rsidR="00906DA3">
        <w:t xml:space="preserve">and </w:t>
      </w:r>
      <w:r w:rsidR="00C16F7D">
        <w:t>less by the external situation</w:t>
      </w:r>
      <w:r>
        <w:t xml:space="preserve">, which </w:t>
      </w:r>
      <w:r w:rsidR="00F64A9E">
        <w:t>was associated with</w:t>
      </w:r>
      <w:r>
        <w:t xml:space="preserve"> </w:t>
      </w:r>
      <w:r w:rsidR="00BC1C34">
        <w:t>decreased</w:t>
      </w:r>
      <w:r>
        <w:t xml:space="preserve"> trust</w:t>
      </w:r>
      <w:r w:rsidR="002A676D">
        <w:t xml:space="preserve"> and </w:t>
      </w:r>
      <w:r w:rsidR="00AB63EA">
        <w:t>perceived</w:t>
      </w:r>
      <w:r w:rsidR="002A676D">
        <w:t xml:space="preserve"> effectiveness</w:t>
      </w:r>
      <w:r>
        <w:t xml:space="preserve">. In contrast, people </w:t>
      </w:r>
      <w:r w:rsidR="00C16F7D">
        <w:t xml:space="preserve">perceived </w:t>
      </w:r>
      <w:r>
        <w:t xml:space="preserve">female </w:t>
      </w:r>
      <w:r w:rsidR="0037640E">
        <w:t xml:space="preserve">(versus male) </w:t>
      </w:r>
      <w:r>
        <w:t xml:space="preserve">officers’ force </w:t>
      </w:r>
      <w:r w:rsidR="00C16F7D">
        <w:t xml:space="preserve">to be </w:t>
      </w:r>
      <w:r>
        <w:t xml:space="preserve">driven </w:t>
      </w:r>
      <w:r w:rsidR="00C16F7D">
        <w:t xml:space="preserve">more </w:t>
      </w:r>
      <w:r>
        <w:t xml:space="preserve">by external </w:t>
      </w:r>
      <w:r>
        <w:lastRenderedPageBreak/>
        <w:t xml:space="preserve">aspects of the dangerous </w:t>
      </w:r>
      <w:r w:rsidRPr="00074D98">
        <w:t>situation</w:t>
      </w:r>
      <w:r>
        <w:t xml:space="preserve">, which </w:t>
      </w:r>
      <w:r w:rsidR="00A47B06">
        <w:t>was associated with</w:t>
      </w:r>
      <w:r>
        <w:t xml:space="preserve"> </w:t>
      </w:r>
      <w:r w:rsidR="00BC1C34">
        <w:t>increased</w:t>
      </w:r>
      <w:r>
        <w:t xml:space="preserve"> trust</w:t>
      </w:r>
      <w:r w:rsidR="00BC1C34">
        <w:t xml:space="preserve"> and perceived effectiveness</w:t>
      </w:r>
      <w:r>
        <w:t xml:space="preserve">. </w:t>
      </w:r>
      <w:r w:rsidR="00BC1C34">
        <w:t>This</w:t>
      </w:r>
      <w:r>
        <w:t xml:space="preserve"> pattern did not depend on the officers</w:t>
      </w:r>
      <w:r w:rsidR="005E55DE">
        <w:t>’</w:t>
      </w:r>
      <w:r>
        <w:t xml:space="preserve"> race or participants’ gender. </w:t>
      </w:r>
    </w:p>
    <w:p w14:paraId="47EDDF91" w14:textId="5D79AE79" w:rsidR="00AC1D1E" w:rsidRDefault="00AC1D1E" w:rsidP="00AC1D1E">
      <w:pPr>
        <w:spacing w:line="480" w:lineRule="auto"/>
      </w:pPr>
      <w:r w:rsidRPr="00CA195B">
        <w:rPr>
          <w:b/>
        </w:rPr>
        <w:t>Conclusion</w:t>
      </w:r>
      <w:r>
        <w:t xml:space="preserve">: This </w:t>
      </w:r>
      <w:r w:rsidRPr="00167422">
        <w:t>constitutes a rare instance of women benefiting from violating gend</w:t>
      </w:r>
      <w:r>
        <w:t xml:space="preserve">er stereotypes in the workplace </w:t>
      </w:r>
      <w:r w:rsidRPr="00074D98">
        <w:t xml:space="preserve">because people assumed her </w:t>
      </w:r>
      <w:r>
        <w:t>counter-stereotypical behavior</w:t>
      </w:r>
      <w:r w:rsidRPr="00074D98">
        <w:t xml:space="preserve"> was more justified by the situation and less about her being aggressive and emotionally reactive. </w:t>
      </w:r>
    </w:p>
    <w:p w14:paraId="20273C4A" w14:textId="00C9DB32" w:rsidR="0039592D" w:rsidRDefault="0039592D" w:rsidP="00AC1D1E">
      <w:pPr>
        <w:spacing w:line="480" w:lineRule="auto"/>
      </w:pPr>
      <w:r w:rsidRPr="00EC1DC4">
        <w:rPr>
          <w:b/>
        </w:rPr>
        <w:t xml:space="preserve">Public </w:t>
      </w:r>
      <w:r w:rsidR="009B1ECE">
        <w:rPr>
          <w:b/>
        </w:rPr>
        <w:t>Significance</w:t>
      </w:r>
      <w:r w:rsidR="009B1ECE" w:rsidRPr="00EC1DC4">
        <w:rPr>
          <w:b/>
        </w:rPr>
        <w:t xml:space="preserve"> </w:t>
      </w:r>
      <w:r w:rsidRPr="00EC1DC4">
        <w:rPr>
          <w:b/>
        </w:rPr>
        <w:t>Statement</w:t>
      </w:r>
      <w:r>
        <w:t xml:space="preserve">: </w:t>
      </w:r>
      <w:r w:rsidR="00051925">
        <w:t>When officers use force, the public trust</w:t>
      </w:r>
      <w:r w:rsidR="004C3008">
        <w:t>s</w:t>
      </w:r>
      <w:r w:rsidR="00051925">
        <w:t xml:space="preserve"> them less and perceive</w:t>
      </w:r>
      <w:r w:rsidR="004C3008">
        <w:t>s</w:t>
      </w:r>
      <w:r w:rsidR="00051925">
        <w:t xml:space="preserve"> them to be less effective than when they do not use force. The public’s negative reaction toward the use of force was somewhat buffered, however, for female officers relative to male officers. </w:t>
      </w:r>
      <w:r>
        <w:t xml:space="preserve">This effect was due to people </w:t>
      </w:r>
      <w:r w:rsidR="00051925">
        <w:t xml:space="preserve">explaining </w:t>
      </w:r>
      <w:r>
        <w:t xml:space="preserve">female officers’ use of force </w:t>
      </w:r>
      <w:r w:rsidR="00051925">
        <w:t>as</w:t>
      </w:r>
      <w:r>
        <w:t xml:space="preserve"> a result of the dangerous external situation, but the male officers’ force </w:t>
      </w:r>
      <w:r w:rsidR="00051925">
        <w:t>as</w:t>
      </w:r>
      <w:r>
        <w:t xml:space="preserve"> a result of his internal traits, such as being aggressive and emotionally reactive.</w:t>
      </w:r>
    </w:p>
    <w:p w14:paraId="36CA7C53" w14:textId="7A6BCB11" w:rsidR="00F96929" w:rsidRDefault="001109D7">
      <w:pPr>
        <w:rPr>
          <w:highlight w:val="yellow"/>
        </w:rPr>
      </w:pPr>
      <w:r>
        <w:t xml:space="preserve">Keywords: </w:t>
      </w:r>
      <w:r w:rsidR="00E911FA">
        <w:t xml:space="preserve">gender, </w:t>
      </w:r>
      <w:r w:rsidR="004C5C57">
        <w:t xml:space="preserve">race, </w:t>
      </w:r>
      <w:r w:rsidR="00E911FA">
        <w:t xml:space="preserve">stereotypes, police, </w:t>
      </w:r>
      <w:r w:rsidR="00367433">
        <w:t>attributions</w:t>
      </w:r>
      <w:r w:rsidR="00E911FA">
        <w:t xml:space="preserve">, </w:t>
      </w:r>
      <w:r w:rsidR="00367433">
        <w:t>use-of-force</w:t>
      </w:r>
      <w:r w:rsidR="00F96929">
        <w:rPr>
          <w:highlight w:val="yellow"/>
        </w:rPr>
        <w:br w:type="page"/>
      </w:r>
    </w:p>
    <w:p w14:paraId="62AEC773" w14:textId="055F5EF4" w:rsidR="005E70F6" w:rsidRPr="005E70F6" w:rsidRDefault="005E70F6" w:rsidP="005E70F6">
      <w:pPr>
        <w:spacing w:line="480" w:lineRule="auto"/>
        <w:jc w:val="center"/>
        <w:rPr>
          <w:b/>
        </w:rPr>
      </w:pPr>
      <w:r w:rsidRPr="005E70F6">
        <w:rPr>
          <w:b/>
        </w:rPr>
        <w:lastRenderedPageBreak/>
        <w:t>Subjective Interpretation of “Objective” Video Evidence:</w:t>
      </w:r>
    </w:p>
    <w:p w14:paraId="66267572" w14:textId="0CC678F0" w:rsidR="005E70F6" w:rsidRPr="005E70F6" w:rsidRDefault="005E70F6" w:rsidP="005E70F6">
      <w:pPr>
        <w:spacing w:line="480" w:lineRule="auto"/>
        <w:jc w:val="center"/>
        <w:rPr>
          <w:b/>
        </w:rPr>
      </w:pPr>
      <w:r w:rsidRPr="005E70F6">
        <w:rPr>
          <w:b/>
        </w:rPr>
        <w:t>Perceptions of Male versus Female Police Officer</w:t>
      </w:r>
      <w:r w:rsidR="00851E4F">
        <w:rPr>
          <w:b/>
        </w:rPr>
        <w:t>s’</w:t>
      </w:r>
      <w:r w:rsidRPr="005E70F6">
        <w:rPr>
          <w:b/>
        </w:rPr>
        <w:t xml:space="preserve"> </w:t>
      </w:r>
      <w:r w:rsidR="002405EA">
        <w:rPr>
          <w:b/>
        </w:rPr>
        <w:t>Use-of-force</w:t>
      </w:r>
      <w:r w:rsidRPr="005E70F6">
        <w:rPr>
          <w:b/>
        </w:rPr>
        <w:t xml:space="preserve"> </w:t>
      </w:r>
    </w:p>
    <w:p w14:paraId="189C7A5A" w14:textId="3A53FB09" w:rsidR="00753B7F" w:rsidRDefault="008D1191" w:rsidP="00753B7F">
      <w:pPr>
        <w:spacing w:line="480" w:lineRule="auto"/>
        <w:ind w:firstLine="720"/>
        <w:contextualSpacing/>
      </w:pPr>
      <w:r>
        <w:t xml:space="preserve">In recent years, the United States has been rocked by controversy surrounding police </w:t>
      </w:r>
      <w:r w:rsidR="002405EA">
        <w:t>use-of-force</w:t>
      </w:r>
      <w:r>
        <w:t xml:space="preserve"> as a result of a rash of highly publicized incidents in which White male officers were accused of using excessive </w:t>
      </w:r>
      <w:r w:rsidR="00A32D21">
        <w:t xml:space="preserve">(and often lethal) </w:t>
      </w:r>
      <w:r>
        <w:t>force against African American citizens. The legal outcomes of these cases have led to additional waves of unrest</w:t>
      </w:r>
      <w:r w:rsidR="00E764EF">
        <w:t>, such as p</w:t>
      </w:r>
      <w:r>
        <w:t xml:space="preserve">rotests against the lack of indictment </w:t>
      </w:r>
      <w:r w:rsidR="00C36E4D">
        <w:t>and</w:t>
      </w:r>
      <w:r>
        <w:t xml:space="preserve"> </w:t>
      </w:r>
      <w:r w:rsidR="00C36E4D">
        <w:t>convictions</w:t>
      </w:r>
      <w:r>
        <w:t xml:space="preserve"> of these officers</w:t>
      </w:r>
      <w:r w:rsidR="008626E5">
        <w:t>, which</w:t>
      </w:r>
      <w:r>
        <w:t xml:space="preserve"> contradict</w:t>
      </w:r>
      <w:r w:rsidR="008626E5">
        <w:t>ed</w:t>
      </w:r>
      <w:r>
        <w:t xml:space="preserve"> public perceptions of the incidents as being </w:t>
      </w:r>
      <w:r w:rsidR="00ED7622">
        <w:t>instances of</w:t>
      </w:r>
      <w:r>
        <w:t xml:space="preserve"> excessive </w:t>
      </w:r>
      <w:r w:rsidR="002405EA">
        <w:t>use-of-force</w:t>
      </w:r>
      <w:r>
        <w:t xml:space="preserve">. </w:t>
      </w:r>
      <w:r w:rsidR="00206EDE">
        <w:t xml:space="preserve">Millions </w:t>
      </w:r>
      <w:r w:rsidR="000A1785">
        <w:t>have already been</w:t>
      </w:r>
      <w:r w:rsidR="00206EDE">
        <w:t xml:space="preserve"> invested to enforce policies </w:t>
      </w:r>
      <w:r w:rsidR="00970D01">
        <w:t xml:space="preserve">that </w:t>
      </w:r>
      <w:r w:rsidR="00206EDE">
        <w:t>requir</w:t>
      </w:r>
      <w:r w:rsidR="00970D01">
        <w:t>e</w:t>
      </w:r>
      <w:r w:rsidR="00206EDE">
        <w:t xml:space="preserve"> officers to </w:t>
      </w:r>
      <w:r w:rsidR="000B21DD">
        <w:t>video</w:t>
      </w:r>
      <w:r w:rsidR="0007452D">
        <w:t>-</w:t>
      </w:r>
      <w:r w:rsidR="00206EDE">
        <w:t>record their interaction</w:t>
      </w:r>
      <w:r w:rsidR="004278A1">
        <w:t>s with citizens (</w:t>
      </w:r>
      <w:r w:rsidR="00EE4129">
        <w:t>DOJ</w:t>
      </w:r>
      <w:r w:rsidR="00350F04">
        <w:t>, 2015</w:t>
      </w:r>
      <w:r w:rsidR="00206EDE">
        <w:t>)</w:t>
      </w:r>
      <w:r w:rsidR="002B6919">
        <w:t xml:space="preserve"> </w:t>
      </w:r>
      <w:r w:rsidR="00E6301C">
        <w:t>because</w:t>
      </w:r>
      <w:r w:rsidR="00753B7F">
        <w:t xml:space="preserve"> “</w:t>
      </w:r>
      <w:r w:rsidR="00753B7F" w:rsidRPr="0061518B">
        <w:t xml:space="preserve">Historically, there was no documentary evidence of most encounters between </w:t>
      </w:r>
      <w:r w:rsidR="00753B7F">
        <w:t>police officers and the public…</w:t>
      </w:r>
      <w:r w:rsidR="00753B7F" w:rsidRPr="0061518B">
        <w:t>this often resulted in radically divergent accounts of incidents</w:t>
      </w:r>
      <w:r w:rsidR="00753B7F">
        <w:t xml:space="preserve">,” </w:t>
      </w:r>
      <w:r w:rsidR="00725189">
        <w:t>(</w:t>
      </w:r>
      <w:commentRangeStart w:id="2"/>
      <w:r w:rsidR="00725189">
        <w:t>ACLU</w:t>
      </w:r>
      <w:commentRangeEnd w:id="2"/>
      <w:r w:rsidR="00AF3A99">
        <w:rPr>
          <w:rStyle w:val="CommentReference"/>
          <w:rFonts w:asciiTheme="minorHAnsi" w:eastAsiaTheme="minorHAnsi" w:hAnsiTheme="minorHAnsi" w:cstheme="minorBidi"/>
        </w:rPr>
        <w:commentReference w:id="2"/>
      </w:r>
      <w:r w:rsidR="00725189">
        <w:t>, 2015, p. 2)</w:t>
      </w:r>
      <w:r w:rsidR="00EE38DE">
        <w:t>.</w:t>
      </w:r>
      <w:r w:rsidR="00725189">
        <w:t xml:space="preserve"> </w:t>
      </w:r>
      <w:r w:rsidR="00EE38DE">
        <w:t>This justification</w:t>
      </w:r>
      <w:r w:rsidR="00753B7F">
        <w:t xml:space="preserve"> </w:t>
      </w:r>
      <w:r w:rsidR="00EE38DE">
        <w:t>rests on the assumption</w:t>
      </w:r>
      <w:r w:rsidR="00753B7F">
        <w:t xml:space="preserve"> that there would </w:t>
      </w:r>
      <w:r w:rsidR="00753B7F" w:rsidRPr="00D72E3E">
        <w:rPr>
          <w:i/>
        </w:rPr>
        <w:t>not</w:t>
      </w:r>
      <w:r w:rsidR="00753B7F">
        <w:t xml:space="preserve"> be divergent perceptions of </w:t>
      </w:r>
      <w:r w:rsidR="00133A0E">
        <w:t xml:space="preserve">these interactions if people could see </w:t>
      </w:r>
      <w:r w:rsidR="00753B7F">
        <w:t>videos of these encounters</w:t>
      </w:r>
      <w:r w:rsidR="000A1785">
        <w:t xml:space="preserve"> with their own eyes</w:t>
      </w:r>
      <w:r w:rsidR="00753B7F">
        <w:t xml:space="preserve">. These </w:t>
      </w:r>
      <w:r w:rsidR="00536D4D">
        <w:t xml:space="preserve">policies </w:t>
      </w:r>
      <w:r w:rsidR="00725189">
        <w:t>have been very</w:t>
      </w:r>
      <w:r w:rsidR="00753B7F">
        <w:t xml:space="preserve"> popular among both police and the public (PEW, 2017). Yet, the utility of </w:t>
      </w:r>
      <w:r w:rsidR="00A577EF">
        <w:t>video recording</w:t>
      </w:r>
      <w:r w:rsidR="00753B7F">
        <w:t xml:space="preserve"> in holding police accountable has been called into question (e.g., Lopez, 2017; Yokum, Ravishankar, &amp; Coppock, 2017)</w:t>
      </w:r>
      <w:r w:rsidR="00536D4D">
        <w:t xml:space="preserve">. This issue is exemplified by </w:t>
      </w:r>
      <w:r w:rsidR="00753B7F">
        <w:t>cases</w:t>
      </w:r>
      <w:r w:rsidR="00CE6B94">
        <w:t xml:space="preserve"> caught on camera</w:t>
      </w:r>
      <w:r w:rsidR="00222D20">
        <w:t>,</w:t>
      </w:r>
      <w:r w:rsidR="00753B7F">
        <w:t xml:space="preserve"> like Eric Garner</w:t>
      </w:r>
      <w:r w:rsidR="00222D20">
        <w:t>’s</w:t>
      </w:r>
      <w:r w:rsidR="00753B7F">
        <w:t xml:space="preserve">, in which </w:t>
      </w:r>
      <w:r w:rsidR="00546F9A">
        <w:t xml:space="preserve">much of </w:t>
      </w:r>
      <w:r w:rsidR="00753B7F">
        <w:t xml:space="preserve">the public perceived excessive force </w:t>
      </w:r>
      <w:r w:rsidR="003D6A6B">
        <w:t xml:space="preserve">in the video footage </w:t>
      </w:r>
      <w:r w:rsidR="00CF57DB">
        <w:t xml:space="preserve">and were angry when </w:t>
      </w:r>
      <w:r w:rsidR="00753B7F">
        <w:t>the case still failed to go to trial</w:t>
      </w:r>
      <w:r w:rsidR="00DC061B">
        <w:t xml:space="preserve"> despite video evidence</w:t>
      </w:r>
      <w:r w:rsidR="00753B7F">
        <w:t xml:space="preserve">. </w:t>
      </w:r>
    </w:p>
    <w:p w14:paraId="7C6634F6" w14:textId="77777777" w:rsidR="0026711C" w:rsidDel="00AF3A99" w:rsidRDefault="00753B7F" w:rsidP="00F973B3">
      <w:pPr>
        <w:spacing w:line="480" w:lineRule="auto"/>
        <w:ind w:firstLine="720"/>
        <w:contextualSpacing/>
        <w:rPr>
          <w:ins w:id="3" w:author="Justin Sanchez" w:date="2020-01-14T18:49:00Z"/>
          <w:del w:id="4" w:author="Manuel Sanchez (Student)" w:date="2020-01-19T13:27:00Z"/>
        </w:rPr>
      </w:pPr>
      <w:r>
        <w:t xml:space="preserve">The high hopes placed on “objective” video evidence for eliminating diverging views of police </w:t>
      </w:r>
      <w:r w:rsidR="002405EA">
        <w:t>use-of-force</w:t>
      </w:r>
      <w:r>
        <w:t xml:space="preserve"> ignores the </w:t>
      </w:r>
      <w:r w:rsidR="0043786C">
        <w:t xml:space="preserve">potentially </w:t>
      </w:r>
      <w:r>
        <w:t xml:space="preserve">important role that </w:t>
      </w:r>
      <w:proofErr w:type="gramStart"/>
      <w:r>
        <w:t>stereotypes</w:t>
      </w:r>
      <w:proofErr w:type="gramEnd"/>
      <w:r>
        <w:t xml:space="preserve"> and biases play in coloring perceptions and interpretation of seemingly objective evidence. </w:t>
      </w:r>
      <w:r w:rsidR="000F7B40">
        <w:t>Further, m</w:t>
      </w:r>
      <w:r>
        <w:t xml:space="preserve">ost of the country’s attention has been on cases in which White male officers are accused of excessive </w:t>
      </w:r>
      <w:r w:rsidR="002405EA">
        <w:t>use-of-force</w:t>
      </w:r>
      <w:r>
        <w:t>. Given that aggression</w:t>
      </w:r>
    </w:p>
    <w:p w14:paraId="0AC8F2C5" w14:textId="2EE4037A" w:rsidR="00EE6EC2" w:rsidRDefault="00753B7F" w:rsidP="000001FF">
      <w:pPr>
        <w:spacing w:line="480" w:lineRule="auto"/>
        <w:ind w:firstLine="720"/>
        <w:contextualSpacing/>
      </w:pPr>
      <w:r>
        <w:lastRenderedPageBreak/>
        <w:t>, anger</w:t>
      </w:r>
      <w:r w:rsidR="00222D20">
        <w:t>,</w:t>
      </w:r>
      <w:r>
        <w:t xml:space="preserve"> and violence are stereotypically associated with African Americans and negatively associated with women, the intersection of officers</w:t>
      </w:r>
      <w:r w:rsidR="00222D20">
        <w:t>’</w:t>
      </w:r>
      <w:r>
        <w:t xml:space="preserve"> race and gender might color perceptions of </w:t>
      </w:r>
      <w:r w:rsidR="00222D20">
        <w:t>their</w:t>
      </w:r>
      <w:r>
        <w:t xml:space="preserve"> </w:t>
      </w:r>
      <w:r w:rsidR="002405EA">
        <w:t>use-of-force</w:t>
      </w:r>
      <w:r>
        <w:t xml:space="preserve">. We conducted an experiment to determine whether people would perceive the same video of </w:t>
      </w:r>
      <w:r w:rsidR="00222D20">
        <w:t xml:space="preserve">an officer’s </w:t>
      </w:r>
      <w:r w:rsidR="002405EA">
        <w:t>use-of-force</w:t>
      </w:r>
      <w:r>
        <w:t xml:space="preserve"> differently depending on whether they </w:t>
      </w:r>
      <w:r w:rsidR="000D284C">
        <w:t xml:space="preserve">were led to </w:t>
      </w:r>
      <w:r>
        <w:t>believe</w:t>
      </w:r>
      <w:r w:rsidR="000D284C">
        <w:t xml:space="preserve"> that</w:t>
      </w:r>
      <w:r>
        <w:t xml:space="preserve"> the officer </w:t>
      </w:r>
      <w:r w:rsidR="000D284C">
        <w:t>was</w:t>
      </w:r>
      <w:r>
        <w:t xml:space="preserve"> a man versus a woman</w:t>
      </w:r>
      <w:r w:rsidR="000D284C">
        <w:t>,</w:t>
      </w:r>
      <w:r>
        <w:t xml:space="preserve"> and Black versus White</w:t>
      </w:r>
      <w:r w:rsidR="002405EA">
        <w:t>. We</w:t>
      </w:r>
      <w:r w:rsidR="00222D20">
        <w:t xml:space="preserve"> a</w:t>
      </w:r>
      <w:r w:rsidR="002405EA">
        <w:t>l</w:t>
      </w:r>
      <w:r w:rsidR="00222D20">
        <w:t>s</w:t>
      </w:r>
      <w:r w:rsidR="002405EA">
        <w:t>o</w:t>
      </w:r>
      <w:r w:rsidR="00222D20">
        <w:t xml:space="preserve"> </w:t>
      </w:r>
      <w:r w:rsidR="00F13403">
        <w:t>test</w:t>
      </w:r>
      <w:r w:rsidR="002405EA">
        <w:t>ed</w:t>
      </w:r>
      <w:r w:rsidR="00F13403">
        <w:t xml:space="preserve"> a psychological </w:t>
      </w:r>
      <w:r w:rsidR="00CF002A">
        <w:t xml:space="preserve">mechanism </w:t>
      </w:r>
      <w:r w:rsidR="00F13403">
        <w:t xml:space="preserve">underlying these </w:t>
      </w:r>
      <w:r w:rsidR="0043786C">
        <w:t xml:space="preserve">differential </w:t>
      </w:r>
      <w:r w:rsidR="00F13403">
        <w:t>perceptions</w:t>
      </w:r>
      <w:r w:rsidR="00CF002A">
        <w:t xml:space="preserve"> based on the theory that people would attribute the officer’s behavior to different explanations, depending on the officer’s identity</w:t>
      </w:r>
      <w:r>
        <w:t>.</w:t>
      </w:r>
    </w:p>
    <w:p w14:paraId="7C63D620" w14:textId="29BBBDE7" w:rsidR="00723D69" w:rsidRPr="00723D69" w:rsidRDefault="00723D69" w:rsidP="00723D69">
      <w:pPr>
        <w:spacing w:line="480" w:lineRule="auto"/>
        <w:rPr>
          <w:b/>
        </w:rPr>
      </w:pPr>
      <w:r w:rsidRPr="00723D69">
        <w:rPr>
          <w:b/>
        </w:rPr>
        <w:t>Naïve Realism and “Objective” Video Evidence</w:t>
      </w:r>
    </w:p>
    <w:p w14:paraId="30CF6F1A" w14:textId="57CB53D3" w:rsidR="000E4B3F" w:rsidRDefault="00BE76C0" w:rsidP="001B7DC3">
      <w:pPr>
        <w:spacing w:line="480" w:lineRule="auto"/>
        <w:ind w:firstLine="720"/>
        <w:contextualSpacing/>
      </w:pPr>
      <w:r w:rsidRPr="00645777">
        <w:t>The diverse</w:t>
      </w:r>
      <w:r>
        <w:t xml:space="preserve"> and difficult</w:t>
      </w:r>
      <w:r w:rsidRPr="00645777">
        <w:t xml:space="preserve"> role</w:t>
      </w:r>
      <w:r>
        <w:t>s</w:t>
      </w:r>
      <w:r w:rsidRPr="00645777">
        <w:t xml:space="preserve"> police officers </w:t>
      </w:r>
      <w:r>
        <w:t>play</w:t>
      </w:r>
      <w:r w:rsidRPr="00645777">
        <w:t xml:space="preserve"> within society </w:t>
      </w:r>
      <w:r>
        <w:t>makes them vulnerable</w:t>
      </w:r>
      <w:r w:rsidRPr="00645777">
        <w:t xml:space="preserve"> to </w:t>
      </w:r>
      <w:r>
        <w:t>heavy</w:t>
      </w:r>
      <w:r w:rsidRPr="00645777">
        <w:t xml:space="preserve"> scrutiny </w:t>
      </w:r>
      <w:r>
        <w:t>in</w:t>
      </w:r>
      <w:r w:rsidRPr="00645777">
        <w:t xml:space="preserve"> the </w:t>
      </w:r>
      <w:r>
        <w:t>eyes of the public</w:t>
      </w:r>
      <w:r w:rsidRPr="00645777">
        <w:t xml:space="preserve">. </w:t>
      </w:r>
      <w:r w:rsidR="00AD30AD">
        <w:t xml:space="preserve">Several databases have been created to try to track the number </w:t>
      </w:r>
      <w:r w:rsidR="006E20A5">
        <w:t xml:space="preserve">of </w:t>
      </w:r>
      <w:r w:rsidR="00AD30AD">
        <w:t>fatal force incidents</w:t>
      </w:r>
      <w:r w:rsidR="004D7AF6">
        <w:t xml:space="preserve">, with </w:t>
      </w:r>
      <w:r w:rsidR="008C21CA">
        <w:t>estimates of incidents</w:t>
      </w:r>
      <w:r w:rsidR="004D7AF6">
        <w:t xml:space="preserve"> in 2018 ranging from </w:t>
      </w:r>
      <w:r w:rsidR="00AD30AD">
        <w:t>992</w:t>
      </w:r>
      <w:r w:rsidR="00C83394">
        <w:t xml:space="preserve"> </w:t>
      </w:r>
      <w:r w:rsidR="00C83394" w:rsidRPr="00645777">
        <w:t>(</w:t>
      </w:r>
      <w:r w:rsidR="00E07EAC">
        <w:t xml:space="preserve">“Police Shootings </w:t>
      </w:r>
      <w:r w:rsidR="00AD30AD">
        <w:t>2018</w:t>
      </w:r>
      <w:r w:rsidR="00E07EAC">
        <w:t xml:space="preserve"> Database</w:t>
      </w:r>
      <w:r w:rsidR="00C83394">
        <w:t xml:space="preserve">, </w:t>
      </w:r>
      <w:r w:rsidR="00E07EAC">
        <w:t>n.d.</w:t>
      </w:r>
      <w:r w:rsidR="00C83394" w:rsidRPr="00645777">
        <w:t>)</w:t>
      </w:r>
      <w:r w:rsidR="008C21CA">
        <w:t xml:space="preserve"> to </w:t>
      </w:r>
      <w:r w:rsidR="00C83394">
        <w:t>1,1</w:t>
      </w:r>
      <w:r w:rsidR="004D7AF6">
        <w:t>64</w:t>
      </w:r>
      <w:r w:rsidR="00C83394">
        <w:t xml:space="preserve"> (</w:t>
      </w:r>
      <w:r w:rsidR="00B77F12">
        <w:t>“</w:t>
      </w:r>
      <w:r w:rsidR="00C83394" w:rsidRPr="00D664D9">
        <w:t>Mapping Police Violence</w:t>
      </w:r>
      <w:r w:rsidR="00B77F12">
        <w:t>”</w:t>
      </w:r>
      <w:r w:rsidR="00C83394">
        <w:t xml:space="preserve">, </w:t>
      </w:r>
      <w:r w:rsidR="00B77F12">
        <w:t>n.d.</w:t>
      </w:r>
      <w:r w:rsidR="00C83394">
        <w:t xml:space="preserve">). </w:t>
      </w:r>
      <w:r w:rsidR="004D7AF6" w:rsidRPr="00BA23A2">
        <w:rPr>
          <w:i/>
        </w:rPr>
        <w:t>The Guardian</w:t>
      </w:r>
      <w:r w:rsidR="004D7AF6">
        <w:t>’s last estimate was 1093 incidents in 2016</w:t>
      </w:r>
      <w:r w:rsidR="00766BAC">
        <w:t xml:space="preserve"> (“</w:t>
      </w:r>
      <w:r w:rsidR="00766BAC" w:rsidRPr="008D483D">
        <w:t>The Counted</w:t>
      </w:r>
      <w:r w:rsidR="00766BAC">
        <w:t>”, n.d.)</w:t>
      </w:r>
      <w:r w:rsidR="004D7AF6">
        <w:t xml:space="preserve">. </w:t>
      </w:r>
      <w:r>
        <w:t xml:space="preserve">The perception that the police misuse their </w:t>
      </w:r>
      <w:r w:rsidR="0076616A">
        <w:t>power</w:t>
      </w:r>
      <w:r>
        <w:t xml:space="preserve"> and utilize excessive force can have a negative effect on how people view the police (e.g., Jefferis &amp; Kaminski, 1997; Weitzer, 2002), which can decrease their trust in polic</w:t>
      </w:r>
      <w:r w:rsidR="002828F8">
        <w:t>e</w:t>
      </w:r>
      <w:r>
        <w:t xml:space="preserve">, </w:t>
      </w:r>
      <w:r w:rsidR="00EF0BD6">
        <w:t>and</w:t>
      </w:r>
      <w:r>
        <w:t xml:space="preserve"> </w:t>
      </w:r>
      <w:r w:rsidR="006E20A5">
        <w:t>ultimately</w:t>
      </w:r>
      <w:r>
        <w:t xml:space="preserve"> decrease cooperat</w:t>
      </w:r>
      <w:r w:rsidR="00562B63">
        <w:t>ion</w:t>
      </w:r>
      <w:r>
        <w:t xml:space="preserve"> and compl</w:t>
      </w:r>
      <w:r w:rsidR="00562B63">
        <w:t>iance</w:t>
      </w:r>
      <w:r>
        <w:t xml:space="preserve"> with the law</w:t>
      </w:r>
      <w:r w:rsidRPr="00DB5B69">
        <w:t xml:space="preserve"> </w:t>
      </w:r>
      <w:r>
        <w:t xml:space="preserve">(Sunshine &amp; Tyler, 2003). </w:t>
      </w:r>
      <w:r w:rsidR="00AC4323">
        <w:t>More specifically, when citizens trust the police to be honest and competent</w:t>
      </w:r>
      <w:r w:rsidR="0011464F">
        <w:t xml:space="preserve"> at their job</w:t>
      </w:r>
      <w:r w:rsidR="00AC4323">
        <w:t>, it increase</w:t>
      </w:r>
      <w:r w:rsidR="00424DA3">
        <w:t>s</w:t>
      </w:r>
      <w:r w:rsidR="00AC4323">
        <w:t xml:space="preserve"> </w:t>
      </w:r>
      <w:r w:rsidR="0011464F">
        <w:t>the</w:t>
      </w:r>
      <w:r w:rsidR="00AC4323">
        <w:t xml:space="preserve"> likelihood </w:t>
      </w:r>
      <w:r w:rsidR="0011464F">
        <w:t>that they will</w:t>
      </w:r>
      <w:r w:rsidR="00AC4323">
        <w:t xml:space="preserve"> feel obligated to obey the law (Tyler, 2005). </w:t>
      </w:r>
      <w:r>
        <w:t>More and more police departments are spending resources to enforce policies that require officers to record their interactions with citizens on video</w:t>
      </w:r>
      <w:r w:rsidR="001B7DC3">
        <w:t xml:space="preserve">, with the goal of not only deterring unethical behavior but to produce </w:t>
      </w:r>
      <w:r>
        <w:t>objective evidence of encounter</w:t>
      </w:r>
      <w:r w:rsidR="0043786C">
        <w:t>s</w:t>
      </w:r>
      <w:r>
        <w:t xml:space="preserve"> </w:t>
      </w:r>
      <w:r w:rsidR="00E17E47">
        <w:t>for a third</w:t>
      </w:r>
      <w:r>
        <w:t xml:space="preserve"> party to </w:t>
      </w:r>
      <w:r w:rsidR="00E17E47">
        <w:t>review</w:t>
      </w:r>
      <w:r w:rsidR="003D3665">
        <w:t xml:space="preserve"> to ensure more just legal outcomes in these cases</w:t>
      </w:r>
      <w:r>
        <w:t xml:space="preserve">. </w:t>
      </w:r>
      <w:r w:rsidR="002560FE">
        <w:t xml:space="preserve">Because of the important implications that perceptions of police </w:t>
      </w:r>
      <w:r w:rsidR="002560FE">
        <w:lastRenderedPageBreak/>
        <w:t>effectiveness and trust in police have for citizens</w:t>
      </w:r>
      <w:r w:rsidR="009D7291">
        <w:t xml:space="preserve"> viewing the police as a legitimate institution and their</w:t>
      </w:r>
      <w:r w:rsidR="002560FE">
        <w:t xml:space="preserve"> willingness to obey the law, we tested the impact of seeing </w:t>
      </w:r>
      <w:r w:rsidR="00973331">
        <w:t xml:space="preserve">a </w:t>
      </w:r>
      <w:r w:rsidR="002560FE">
        <w:t xml:space="preserve">video of </w:t>
      </w:r>
      <w:r w:rsidR="00973331">
        <w:t>a police</w:t>
      </w:r>
      <w:r w:rsidR="00152924">
        <w:t xml:space="preserve"> officer</w:t>
      </w:r>
      <w:r w:rsidR="00973331">
        <w:t xml:space="preserve"> exerting force</w:t>
      </w:r>
      <w:r w:rsidR="002560FE">
        <w:t xml:space="preserve"> on these outcomes.</w:t>
      </w:r>
    </w:p>
    <w:p w14:paraId="28248371" w14:textId="46122B1A" w:rsidR="00C460A7" w:rsidRDefault="00BE76C0" w:rsidP="00424DA3">
      <w:pPr>
        <w:spacing w:line="480" w:lineRule="auto"/>
        <w:ind w:firstLine="720"/>
        <w:contextualSpacing/>
      </w:pPr>
      <w:r>
        <w:t xml:space="preserve">The assumption that video provides objective evidence </w:t>
      </w:r>
      <w:r w:rsidR="003D3665">
        <w:t>that will</w:t>
      </w:r>
      <w:r>
        <w:t xml:space="preserve"> eliminate diverging opinions </w:t>
      </w:r>
      <w:r w:rsidR="00B86E36">
        <w:t xml:space="preserve">about whether the force was excessive </w:t>
      </w:r>
      <w:r w:rsidR="00294564" w:rsidRPr="00294564">
        <w:t xml:space="preserve">represents a </w:t>
      </w:r>
      <w:r w:rsidR="00254996">
        <w:t>theorized</w:t>
      </w:r>
      <w:r w:rsidR="00294564" w:rsidRPr="00294564">
        <w:t xml:space="preserve"> “naïve realism</w:t>
      </w:r>
      <w:r w:rsidR="001E701E">
        <w:t>.</w:t>
      </w:r>
      <w:r w:rsidR="00294564" w:rsidRPr="00294564">
        <w:t xml:space="preserve">” </w:t>
      </w:r>
      <w:r w:rsidR="001E701E">
        <w:t xml:space="preserve">More specifically, it represents the </w:t>
      </w:r>
      <w:r w:rsidR="00294564" w:rsidRPr="00294564">
        <w:t xml:space="preserve">perception </w:t>
      </w:r>
      <w:r w:rsidR="001E701E">
        <w:t>that</w:t>
      </w:r>
      <w:r w:rsidR="001E701E" w:rsidRPr="00294564">
        <w:t xml:space="preserve"> </w:t>
      </w:r>
      <w:r w:rsidR="00294564" w:rsidRPr="00294564">
        <w:t>photographic evidence</w:t>
      </w:r>
      <w:r w:rsidR="00C95422">
        <w:t xml:space="preserve"> is </w:t>
      </w:r>
      <w:r w:rsidR="00294564" w:rsidRPr="00294564">
        <w:t xml:space="preserve">a direct representation of reality </w:t>
      </w:r>
      <w:r w:rsidR="006E4B80">
        <w:t>containing</w:t>
      </w:r>
      <w:r w:rsidR="00294564" w:rsidRPr="00294564">
        <w:t xml:space="preserve"> objective truth that everyone </w:t>
      </w:r>
      <w:r w:rsidR="006E4B80">
        <w:t>would</w:t>
      </w:r>
      <w:r w:rsidR="00294564" w:rsidRPr="00294564">
        <w:t xml:space="preserve"> agree on </w:t>
      </w:r>
      <w:r w:rsidR="00294564">
        <w:t>if</w:t>
      </w:r>
      <w:r w:rsidR="00294564" w:rsidRPr="00294564">
        <w:t xml:space="preserve"> they </w:t>
      </w:r>
      <w:r w:rsidR="006E4B80">
        <w:t>saw</w:t>
      </w:r>
      <w:r w:rsidR="00294564" w:rsidRPr="00294564">
        <w:t xml:space="preserve"> it with their own eyes (</w:t>
      </w:r>
      <w:commentRangeStart w:id="5"/>
      <w:proofErr w:type="spellStart"/>
      <w:r w:rsidR="00294564" w:rsidRPr="00294564">
        <w:t>Feigenson</w:t>
      </w:r>
      <w:proofErr w:type="spellEnd"/>
      <w:r w:rsidR="00294564" w:rsidRPr="00294564">
        <w:t xml:space="preserve"> &amp; </w:t>
      </w:r>
      <w:proofErr w:type="spellStart"/>
      <w:r w:rsidR="00294564" w:rsidRPr="00294564">
        <w:t>Speisel</w:t>
      </w:r>
      <w:proofErr w:type="spellEnd"/>
      <w:r w:rsidR="00294564" w:rsidRPr="00294564">
        <w:t>, 2009</w:t>
      </w:r>
      <w:commentRangeEnd w:id="5"/>
      <w:r w:rsidR="00607294">
        <w:rPr>
          <w:rStyle w:val="CommentReference"/>
          <w:rFonts w:asciiTheme="minorHAnsi" w:eastAsiaTheme="minorHAnsi" w:hAnsiTheme="minorHAnsi" w:cstheme="minorBidi"/>
        </w:rPr>
        <w:commentReference w:id="5"/>
      </w:r>
      <w:r w:rsidR="00294564" w:rsidRPr="00294564">
        <w:t>).</w:t>
      </w:r>
      <w:r w:rsidR="00825935">
        <w:t xml:space="preserve"> </w:t>
      </w:r>
      <w:r w:rsidR="006E4B80">
        <w:t>Yet, p</w:t>
      </w:r>
      <w:r w:rsidR="00294564" w:rsidRPr="00294564">
        <w:t xml:space="preserve">ersonal biases can pull interpretation of </w:t>
      </w:r>
      <w:r w:rsidR="00424DA3">
        <w:t>a videotaped</w:t>
      </w:r>
      <w:r w:rsidR="00424DA3" w:rsidRPr="00294564">
        <w:t xml:space="preserve"> </w:t>
      </w:r>
      <w:r w:rsidR="00294564" w:rsidRPr="00294564">
        <w:t>event into alignment with</w:t>
      </w:r>
      <w:ins w:id="6" w:author="Manuel Sanchez (Student)" w:date="2020-01-18T20:39:00Z">
        <w:r w:rsidR="00575E8E">
          <w:t>in</w:t>
        </w:r>
      </w:ins>
      <w:r w:rsidR="00294564" w:rsidRPr="00294564">
        <w:t xml:space="preserve"> </w:t>
      </w:r>
      <w:r w:rsidR="006E4B80">
        <w:t>one’s</w:t>
      </w:r>
      <w:r w:rsidR="00294564" w:rsidRPr="00294564">
        <w:t xml:space="preserve"> worldview</w:t>
      </w:r>
      <w:r w:rsidR="00825935">
        <w:t xml:space="preserve"> </w:t>
      </w:r>
      <w:r w:rsidR="00294564" w:rsidRPr="00294564">
        <w:t>(</w:t>
      </w:r>
      <w:r w:rsidR="00424DA3">
        <w:t xml:space="preserve">e.g., </w:t>
      </w:r>
      <w:r w:rsidR="008E0568">
        <w:t>Hastorf &amp; Cantril, 1954</w:t>
      </w:r>
      <w:r w:rsidR="00424DA3">
        <w:t>; Kahan, Hoffman, Braman, &amp; Evans, 2012</w:t>
      </w:r>
      <w:r w:rsidR="00294564" w:rsidRPr="00294564">
        <w:t xml:space="preserve">). </w:t>
      </w:r>
      <w:r w:rsidR="00A644D7">
        <w:t xml:space="preserve">For example, after </w:t>
      </w:r>
      <w:r w:rsidR="00577861">
        <w:t xml:space="preserve">watching video evidence of a police officer-civilian altercation, participants who </w:t>
      </w:r>
      <w:proofErr w:type="gramStart"/>
      <w:r w:rsidR="00577861">
        <w:t>more weakly</w:t>
      </w:r>
      <w:proofErr w:type="gramEnd"/>
      <w:r w:rsidR="00577861">
        <w:t xml:space="preserve"> (versus strongly) identified with the police were more punitive toward the officer</w:t>
      </w:r>
      <w:r w:rsidR="00AA5CDF">
        <w:t xml:space="preserve"> (Granot, Balcetis, Schneider, &amp; Tyler, 2014; Jones, Crozier, &amp; Strange, 2017)</w:t>
      </w:r>
      <w:r w:rsidR="003214FB">
        <w:t xml:space="preserve">. Of note, </w:t>
      </w:r>
      <w:r w:rsidR="001650D2">
        <w:t xml:space="preserve">in one study this was the case </w:t>
      </w:r>
      <w:r w:rsidR="00577861">
        <w:t>only when they focused their attention on the officer (Granot</w:t>
      </w:r>
      <w:r w:rsidR="00AA5CDF">
        <w:t xml:space="preserve"> et al.</w:t>
      </w:r>
      <w:r w:rsidR="00577861">
        <w:t xml:space="preserve">, 2014). This suggests that the impact of the viewers’ personal attitudes toward the officer on their perceptions of the interaction was actually </w:t>
      </w:r>
      <w:r w:rsidR="00577861" w:rsidRPr="00D72E3E">
        <w:rPr>
          <w:i/>
        </w:rPr>
        <w:t>exacerbated</w:t>
      </w:r>
      <w:r w:rsidR="00577861">
        <w:t xml:space="preserve">, rather than eliminated, when they paid close attention to the video </w:t>
      </w:r>
      <w:r w:rsidR="002A4842">
        <w:t>footage of the officer</w:t>
      </w:r>
      <w:r w:rsidR="00577861">
        <w:t xml:space="preserve">. </w:t>
      </w:r>
    </w:p>
    <w:p w14:paraId="7D3F57E6" w14:textId="6B08D1A4" w:rsidR="00FF36AF" w:rsidRDefault="00424DA3" w:rsidP="00FF36AF">
      <w:pPr>
        <w:spacing w:line="480" w:lineRule="auto"/>
        <w:ind w:firstLine="720"/>
        <w:contextualSpacing/>
      </w:pPr>
      <w:r>
        <w:t xml:space="preserve">Other studies have demonstrated that interpretation of body-camera footage of a police-civilian interaction can change, depending on </w:t>
      </w:r>
      <w:r w:rsidR="00C460A7">
        <w:t>the viewers’</w:t>
      </w:r>
      <w:r>
        <w:t xml:space="preserve"> own experiences with police (Boivin, Gendron, Faubert &amp; Poulin, 2016), exposure to media coverage of the police sho</w:t>
      </w:r>
      <w:r w:rsidR="004553A0">
        <w:t>o</w:t>
      </w:r>
      <w:r>
        <w:t>ting of Michael Brown in Ferguson, Missouri (Culhane, Boman, &amp; Schweitzer, 2016)</w:t>
      </w:r>
      <w:r w:rsidR="00E143EB">
        <w:t>,</w:t>
      </w:r>
      <w:r>
        <w:t xml:space="preserve"> or </w:t>
      </w:r>
      <w:r w:rsidR="00E143EB">
        <w:t xml:space="preserve">on </w:t>
      </w:r>
      <w:r>
        <w:t xml:space="preserve">contextual </w:t>
      </w:r>
      <w:r w:rsidR="004553A0">
        <w:t xml:space="preserve">information that </w:t>
      </w:r>
      <w:r w:rsidR="004F4F46">
        <w:t>viewers</w:t>
      </w:r>
      <w:r w:rsidR="004553A0">
        <w:t xml:space="preserve"> learned about the case</w:t>
      </w:r>
      <w:r>
        <w:t xml:space="preserve"> (e.</w:t>
      </w:r>
      <w:r w:rsidR="004553A0">
        <w:t>g.</w:t>
      </w:r>
      <w:r>
        <w:t>,</w:t>
      </w:r>
      <w:r w:rsidR="004553A0">
        <w:t xml:space="preserve"> whether the suspect was subsequently arrested</w:t>
      </w:r>
      <w:r w:rsidR="00F03E3B">
        <w:t xml:space="preserve"> or </w:t>
      </w:r>
      <w:r w:rsidR="004553A0">
        <w:t>the officer was subsequently fired and charged with a felony, Jones et al., 2017).</w:t>
      </w:r>
      <w:r>
        <w:t xml:space="preserve"> </w:t>
      </w:r>
      <w:r w:rsidR="003F5045">
        <w:t xml:space="preserve">We </w:t>
      </w:r>
      <w:r w:rsidR="003F5045">
        <w:lastRenderedPageBreak/>
        <w:t xml:space="preserve">extend this work to </w:t>
      </w:r>
      <w:r w:rsidR="000641C8">
        <w:t xml:space="preserve">test </w:t>
      </w:r>
      <w:r w:rsidR="003F5045">
        <w:t xml:space="preserve">the impact of </w:t>
      </w:r>
      <w:r w:rsidR="009126A3">
        <w:t>who the officer is</w:t>
      </w:r>
      <w:r w:rsidR="003F5045">
        <w:t xml:space="preserve"> on how people interpret video evidence</w:t>
      </w:r>
      <w:r w:rsidR="003F680A">
        <w:t xml:space="preserve"> </w:t>
      </w:r>
      <w:r w:rsidR="009126A3">
        <w:t xml:space="preserve">of the same police-civilian interaction </w:t>
      </w:r>
      <w:r w:rsidR="003F680A">
        <w:t>through gender and racial stereotypes</w:t>
      </w:r>
      <w:r w:rsidR="003F5045">
        <w:t xml:space="preserve">. </w:t>
      </w:r>
    </w:p>
    <w:p w14:paraId="49871C9A" w14:textId="24A15AFC" w:rsidR="00577861" w:rsidRDefault="00577861" w:rsidP="00BA23A2">
      <w:pPr>
        <w:spacing w:line="480" w:lineRule="auto"/>
        <w:ind w:firstLine="720"/>
        <w:contextualSpacing/>
        <w:rPr>
          <w:color w:val="222222"/>
          <w:shd w:val="clear" w:color="auto" w:fill="FFFFFF"/>
        </w:rPr>
      </w:pPr>
      <w:r>
        <w:t xml:space="preserve">There are only two experimental studies, to our knowledge, that test the impact of officers’ gender and/or race on viewers’ perceptions of their </w:t>
      </w:r>
      <w:r w:rsidR="002405EA">
        <w:t>use-of-force</w:t>
      </w:r>
      <w:r>
        <w:t xml:space="preserve"> by manipulating these factors within video evidence. One study </w:t>
      </w:r>
      <w:r>
        <w:rPr>
          <w:color w:val="222222"/>
          <w:shd w:val="clear" w:color="auto" w:fill="FFFFFF"/>
        </w:rPr>
        <w:t xml:space="preserve">demonstrated that viewers perceived </w:t>
      </w:r>
      <w:r>
        <w:t xml:space="preserve">female officers as using more excessive force than male officers </w:t>
      </w:r>
      <w:r w:rsidR="00F853C2">
        <w:t xml:space="preserve">in fictional interactions </w:t>
      </w:r>
      <w:r w:rsidRPr="003B234F">
        <w:t>(</w:t>
      </w:r>
      <w:r w:rsidRPr="00B45410">
        <w:rPr>
          <w:color w:val="222222"/>
          <w:shd w:val="clear" w:color="auto" w:fill="FFFFFF"/>
        </w:rPr>
        <w:t xml:space="preserve">Patton, Asken, Fremouw, </w:t>
      </w:r>
      <w:r w:rsidRPr="003B234F">
        <w:rPr>
          <w:color w:val="222222"/>
          <w:shd w:val="clear" w:color="auto" w:fill="FFFFFF"/>
        </w:rPr>
        <w:t>&amp; Bemis,</w:t>
      </w:r>
      <w:r w:rsidRPr="00B45410">
        <w:rPr>
          <w:color w:val="222222"/>
          <w:shd w:val="clear" w:color="auto" w:fill="FFFFFF"/>
        </w:rPr>
        <w:t xml:space="preserve"> 2017)</w:t>
      </w:r>
      <w:r>
        <w:rPr>
          <w:color w:val="222222"/>
          <w:shd w:val="clear" w:color="auto" w:fill="FFFFFF"/>
        </w:rPr>
        <w:t>. A second experiment demonstrated that viewers perceived a pair of officers arresting a Black suspect to be more violent when they were both White compared to pairings that included at least one Black officer (i.e., mixed race pairings or two Black officers</w:t>
      </w:r>
      <w:r w:rsidR="009310EA">
        <w:rPr>
          <w:color w:val="222222"/>
          <w:shd w:val="clear" w:color="auto" w:fill="FFFFFF"/>
        </w:rPr>
        <w:t xml:space="preserve">; </w:t>
      </w:r>
      <w:r>
        <w:rPr>
          <w:color w:val="222222"/>
          <w:shd w:val="clear" w:color="auto" w:fill="FFFFFF"/>
        </w:rPr>
        <w:t xml:space="preserve">Levin &amp; Thomas, 1997). In both experiments, researchers produced different videos for each gender/race condition, however, which means that there might have been other differences in the video contributing to viewers’ differing perceptions. For example, female officers’ size or execution of force might </w:t>
      </w:r>
      <w:r w:rsidRPr="00D72E3E">
        <w:rPr>
          <w:i/>
          <w:color w:val="222222"/>
          <w:shd w:val="clear" w:color="auto" w:fill="FFFFFF"/>
        </w:rPr>
        <w:t>actually</w:t>
      </w:r>
      <w:r>
        <w:rPr>
          <w:color w:val="222222"/>
          <w:shd w:val="clear" w:color="auto" w:fill="FFFFFF"/>
        </w:rPr>
        <w:t xml:space="preserve"> differ from those of male officers’, which might </w:t>
      </w:r>
      <w:r w:rsidR="00F34AF3">
        <w:rPr>
          <w:color w:val="222222"/>
          <w:shd w:val="clear" w:color="auto" w:fill="FFFFFF"/>
        </w:rPr>
        <w:t>explain</w:t>
      </w:r>
      <w:r>
        <w:rPr>
          <w:color w:val="222222"/>
          <w:shd w:val="clear" w:color="auto" w:fill="FFFFFF"/>
        </w:rPr>
        <w:t xml:space="preserve"> the </w:t>
      </w:r>
      <w:r w:rsidR="00DB40EE">
        <w:rPr>
          <w:color w:val="222222"/>
          <w:shd w:val="clear" w:color="auto" w:fill="FFFFFF"/>
        </w:rPr>
        <w:t xml:space="preserve">gender differences in </w:t>
      </w:r>
      <w:r>
        <w:rPr>
          <w:color w:val="222222"/>
          <w:shd w:val="clear" w:color="auto" w:fill="FFFFFF"/>
        </w:rPr>
        <w:t xml:space="preserve">perceptions of the interaction. Our goal was to isolate the impact of viewers’ biased </w:t>
      </w:r>
      <w:r w:rsidRPr="00D72E3E">
        <w:rPr>
          <w:i/>
          <w:color w:val="222222"/>
          <w:shd w:val="clear" w:color="auto" w:fill="FFFFFF"/>
        </w:rPr>
        <w:t>interpretation</w:t>
      </w:r>
      <w:r>
        <w:rPr>
          <w:color w:val="222222"/>
          <w:shd w:val="clear" w:color="auto" w:fill="FFFFFF"/>
        </w:rPr>
        <w:t xml:space="preserve"> of </w:t>
      </w:r>
      <w:r w:rsidR="00971AD1">
        <w:rPr>
          <w:color w:val="222222"/>
          <w:shd w:val="clear" w:color="auto" w:fill="FFFFFF"/>
        </w:rPr>
        <w:t xml:space="preserve">the same </w:t>
      </w:r>
      <w:r w:rsidR="002A4842">
        <w:rPr>
          <w:color w:val="222222"/>
          <w:shd w:val="clear" w:color="auto" w:fill="FFFFFF"/>
        </w:rPr>
        <w:t>video</w:t>
      </w:r>
      <w:r>
        <w:rPr>
          <w:color w:val="222222"/>
          <w:shd w:val="clear" w:color="auto" w:fill="FFFFFF"/>
        </w:rPr>
        <w:t xml:space="preserve"> </w:t>
      </w:r>
      <w:r w:rsidR="006079B4">
        <w:rPr>
          <w:color w:val="222222"/>
          <w:shd w:val="clear" w:color="auto" w:fill="FFFFFF"/>
        </w:rPr>
        <w:t>based on</w:t>
      </w:r>
      <w:r>
        <w:rPr>
          <w:color w:val="222222"/>
          <w:shd w:val="clear" w:color="auto" w:fill="FFFFFF"/>
        </w:rPr>
        <w:t xml:space="preserve"> the officer’s gender and race. To do so, we showed all participants the same video (in which the race and gender of the officer was unclear) and manipulated what gender and race they </w:t>
      </w:r>
      <w:r w:rsidRPr="00EC1DC4">
        <w:rPr>
          <w:color w:val="222222"/>
          <w:shd w:val="clear" w:color="auto" w:fill="FFFFFF"/>
        </w:rPr>
        <w:t>believed</w:t>
      </w:r>
      <w:r>
        <w:rPr>
          <w:color w:val="222222"/>
          <w:shd w:val="clear" w:color="auto" w:fill="FFFFFF"/>
        </w:rPr>
        <w:t xml:space="preserve"> the same officer to be</w:t>
      </w:r>
      <w:r w:rsidR="0077675E">
        <w:rPr>
          <w:color w:val="222222"/>
          <w:shd w:val="clear" w:color="auto" w:fill="FFFFFF"/>
        </w:rPr>
        <w:t>. This enabled us</w:t>
      </w:r>
      <w:r>
        <w:rPr>
          <w:color w:val="222222"/>
          <w:shd w:val="clear" w:color="auto" w:fill="FFFFFF"/>
        </w:rPr>
        <w:t xml:space="preserve"> to hold all other aspects of the officer and </w:t>
      </w:r>
      <w:r w:rsidR="009126A3">
        <w:rPr>
          <w:color w:val="222222"/>
          <w:shd w:val="clear" w:color="auto" w:fill="FFFFFF"/>
        </w:rPr>
        <w:t xml:space="preserve">the </w:t>
      </w:r>
      <w:r>
        <w:rPr>
          <w:color w:val="222222"/>
          <w:shd w:val="clear" w:color="auto" w:fill="FFFFFF"/>
        </w:rPr>
        <w:t xml:space="preserve">interaction constant. We further build on these previous studies by investigating the intersectional effects of an officer’s gender and race within the same study.  </w:t>
      </w:r>
    </w:p>
    <w:p w14:paraId="0A724A77" w14:textId="0002AB11" w:rsidR="00620ADE" w:rsidRPr="00620ADE" w:rsidRDefault="0051593F" w:rsidP="00620ADE">
      <w:pPr>
        <w:spacing w:line="480" w:lineRule="auto"/>
        <w:rPr>
          <w:b/>
        </w:rPr>
      </w:pPr>
      <w:r>
        <w:rPr>
          <w:b/>
        </w:rPr>
        <w:t xml:space="preserve">Female </w:t>
      </w:r>
      <w:r w:rsidR="002405EA">
        <w:rPr>
          <w:b/>
        </w:rPr>
        <w:t>Use-of-</w:t>
      </w:r>
      <w:r w:rsidR="00F53539">
        <w:rPr>
          <w:b/>
        </w:rPr>
        <w:t>F</w:t>
      </w:r>
      <w:r w:rsidR="002405EA">
        <w:rPr>
          <w:b/>
        </w:rPr>
        <w:t>orce</w:t>
      </w:r>
      <w:r>
        <w:rPr>
          <w:b/>
        </w:rPr>
        <w:t xml:space="preserve">: </w:t>
      </w:r>
      <w:r w:rsidR="00414532">
        <w:rPr>
          <w:b/>
        </w:rPr>
        <w:t xml:space="preserve">Violating </w:t>
      </w:r>
      <w:r w:rsidR="00620ADE" w:rsidRPr="00620ADE">
        <w:rPr>
          <w:b/>
        </w:rPr>
        <w:t>Gender Stereotypes</w:t>
      </w:r>
      <w:r w:rsidR="004308EA">
        <w:rPr>
          <w:b/>
        </w:rPr>
        <w:t xml:space="preserve"> </w:t>
      </w:r>
    </w:p>
    <w:p w14:paraId="3388C5FF" w14:textId="3DA66701" w:rsidR="003125BB" w:rsidRDefault="009776D7" w:rsidP="009776D7">
      <w:pPr>
        <w:spacing w:line="480" w:lineRule="auto"/>
        <w:ind w:firstLine="720"/>
      </w:pPr>
      <w:r>
        <w:t xml:space="preserve">Gender stereotypes </w:t>
      </w:r>
      <w:r w:rsidR="00D05C3C">
        <w:t xml:space="preserve">might bias how viewers interpret video evidence of police </w:t>
      </w:r>
      <w:r w:rsidR="002405EA">
        <w:t>use-of-force</w:t>
      </w:r>
      <w:r w:rsidR="00D05C3C">
        <w:t xml:space="preserve"> for female versus male officers. </w:t>
      </w:r>
      <w:r w:rsidR="00EA70B0">
        <w:t>W</w:t>
      </w:r>
      <w:r w:rsidR="00EA70B0" w:rsidRPr="001B64A4">
        <w:t xml:space="preserve">omen made up only 16% of all federal sworn law </w:t>
      </w:r>
      <w:r w:rsidR="00EA70B0" w:rsidRPr="001B64A4">
        <w:lastRenderedPageBreak/>
        <w:t xml:space="preserve">enforcement officers </w:t>
      </w:r>
      <w:r w:rsidR="00EA70B0">
        <w:t xml:space="preserve">in 2008 </w:t>
      </w:r>
      <w:r w:rsidR="00EA70B0" w:rsidRPr="001B64A4">
        <w:t>(Bureau of Justice Statistics, 2010)</w:t>
      </w:r>
      <w:r w:rsidR="00EA70B0">
        <w:t xml:space="preserve"> and there is some evidence that female officers are actually less likely to use force </w:t>
      </w:r>
      <w:r w:rsidR="00562B63">
        <w:t xml:space="preserve">relative to male officers </w:t>
      </w:r>
      <w:r w:rsidR="00EA70B0">
        <w:t>(e.g., Garner, Maxwell, &amp; Heraux, 2002; Hoffman &amp; Hickey, 2005; S</w:t>
      </w:r>
      <w:ins w:id="7" w:author="Manuel Sanchez (Student)" w:date="2020-01-19T13:35:00Z">
        <w:r w:rsidR="00607294">
          <w:t>c</w:t>
        </w:r>
      </w:ins>
      <w:r w:rsidR="00EA70B0">
        <w:t>huck &amp; Rabe-Hemp, 2007). Thus, seeing a female officer in general</w:t>
      </w:r>
      <w:r w:rsidR="00562B63">
        <w:t>—</w:t>
      </w:r>
      <w:r w:rsidR="00EA70B0">
        <w:t xml:space="preserve">and </w:t>
      </w:r>
      <w:r w:rsidR="00CB7AC0">
        <w:t xml:space="preserve">especially </w:t>
      </w:r>
      <w:r w:rsidR="00EA70B0">
        <w:t>one who uses force</w:t>
      </w:r>
      <w:r w:rsidR="00562B63">
        <w:t>—</w:t>
      </w:r>
      <w:r w:rsidR="00EA70B0">
        <w:t xml:space="preserve">is, in reality, a relatively </w:t>
      </w:r>
      <w:r w:rsidR="00C83394">
        <w:t>rarer</w:t>
      </w:r>
      <w:r w:rsidR="00EA70B0">
        <w:t xml:space="preserve"> sight than a male officer using force. </w:t>
      </w:r>
      <w:r w:rsidR="003125BB">
        <w:t>Correlational research has demonstrated that people perceive female officers differently than male officers</w:t>
      </w:r>
      <w:r w:rsidR="007A5315">
        <w:t xml:space="preserve"> along gender stereotypical </w:t>
      </w:r>
      <w:r w:rsidR="00084846">
        <w:t>l</w:t>
      </w:r>
      <w:r w:rsidR="007A5315">
        <w:t>ines</w:t>
      </w:r>
      <w:r w:rsidR="003125BB">
        <w:t>. While attending a police academy, male (but not female) recruits perceived female recruits to be inferior despit</w:t>
      </w:r>
      <w:r w:rsidR="00397F8C">
        <w:t>e</w:t>
      </w:r>
      <w:r w:rsidR="003125BB">
        <w:t xml:space="preserve"> relatively equal performance evaluations (Charles, 1981). A sample of prisoners perceived female correction officers to be more professional than male officers because they were able to keep calm in difficult situations (</w:t>
      </w:r>
      <w:r w:rsidR="003125BB" w:rsidRPr="00FE6B92">
        <w:t xml:space="preserve">Boyd &amp; Grant, </w:t>
      </w:r>
      <w:r w:rsidR="003125BB" w:rsidRPr="00D72B2B">
        <w:t xml:space="preserve">2005). </w:t>
      </w:r>
    </w:p>
    <w:p w14:paraId="2E454924" w14:textId="2A380529" w:rsidR="00CE2EB1" w:rsidRDefault="00EA70B0" w:rsidP="007F3FE3">
      <w:pPr>
        <w:spacing w:line="480" w:lineRule="auto"/>
        <w:ind w:firstLine="720"/>
      </w:pPr>
      <w:r>
        <w:t xml:space="preserve">In addition to being </w:t>
      </w:r>
      <w:r w:rsidR="00B3405F">
        <w:t>underrepresented</w:t>
      </w:r>
      <w:r>
        <w:t xml:space="preserve">, female officers </w:t>
      </w:r>
      <w:r w:rsidR="00617C34">
        <w:t xml:space="preserve">must navigate </w:t>
      </w:r>
      <w:r w:rsidR="006A3679">
        <w:t xml:space="preserve">a world in which </w:t>
      </w:r>
      <w:r>
        <w:t xml:space="preserve">many behaviors required for police officers </w:t>
      </w:r>
      <w:r w:rsidR="00217057">
        <w:t xml:space="preserve">to be effective at their job </w:t>
      </w:r>
      <w:r>
        <w:t xml:space="preserve">are </w:t>
      </w:r>
      <w:r w:rsidR="006A3679">
        <w:t>stereotypically considered to be</w:t>
      </w:r>
      <w:r>
        <w:t xml:space="preserve"> traditionally male traits and behaviors.</w:t>
      </w:r>
      <w:r w:rsidR="00473694">
        <w:t xml:space="preserve"> </w:t>
      </w:r>
      <w:r w:rsidR="00B326C5">
        <w:t>For example, p</w:t>
      </w:r>
      <w:r w:rsidR="0022010D" w:rsidRPr="0022010D">
        <w:t xml:space="preserve">eople </w:t>
      </w:r>
      <w:r w:rsidR="006E38FB">
        <w:t>hold both</w:t>
      </w:r>
      <w:r w:rsidR="005429FB">
        <w:t xml:space="preserve"> descriptive stereotypes (i.e., </w:t>
      </w:r>
      <w:r w:rsidR="00CB7AC0" w:rsidRPr="00BA23A2">
        <w:t>stereotypes that describe what men and women are typically like</w:t>
      </w:r>
      <w:r w:rsidR="005429FB" w:rsidRPr="00047255">
        <w:t xml:space="preserve">) </w:t>
      </w:r>
      <w:r w:rsidR="00CB7AC0" w:rsidRPr="00706656">
        <w:t>and</w:t>
      </w:r>
      <w:r w:rsidR="00CB7AC0">
        <w:t xml:space="preserve"> prescriptive stereotypes (i.e., stereotypes that describe how </w:t>
      </w:r>
      <w:r w:rsidR="005429FB">
        <w:t>men and women “should” behave</w:t>
      </w:r>
      <w:r w:rsidR="00762963">
        <w:t>)</w:t>
      </w:r>
      <w:r w:rsidR="00CB7AC0">
        <w:t xml:space="preserve"> (</w:t>
      </w:r>
      <w:r w:rsidR="007F3FE3" w:rsidRPr="00047255">
        <w:t xml:space="preserve">Burgess &amp; </w:t>
      </w:r>
      <w:proofErr w:type="spellStart"/>
      <w:r w:rsidR="007F3FE3" w:rsidRPr="00047255">
        <w:t>Borgida</w:t>
      </w:r>
      <w:proofErr w:type="spellEnd"/>
      <w:r w:rsidR="007F3FE3" w:rsidRPr="00047255">
        <w:t xml:space="preserve">, 1999; </w:t>
      </w:r>
      <w:del w:id="8" w:author="Justin Sanchez" w:date="2020-01-14T15:28:00Z">
        <w:r w:rsidR="007F3FE3" w:rsidRPr="00047255" w:rsidDel="002E00AC">
          <w:delText>Eagly &amp; Karau, 2002;</w:delText>
        </w:r>
        <w:r w:rsidR="007F3FE3" w:rsidRPr="00706656" w:rsidDel="002E00AC">
          <w:delText xml:space="preserve"> </w:delText>
        </w:r>
      </w:del>
      <w:del w:id="9" w:author="Justin Sanchez" w:date="2020-01-14T15:33:00Z">
        <w:r w:rsidR="00855576" w:rsidRPr="00047255" w:rsidDel="002E00AC">
          <w:delText>Gill, 2004</w:delText>
        </w:r>
        <w:r w:rsidR="00855576" w:rsidDel="002E00AC">
          <w:delText xml:space="preserve">; </w:delText>
        </w:r>
      </w:del>
      <w:r w:rsidR="007F3FE3" w:rsidRPr="00430E4F">
        <w:t>Heilman, 2001; Rudman &amp; Glick, 2001</w:t>
      </w:r>
      <w:r w:rsidR="00CB7AC0" w:rsidRPr="00706656">
        <w:t>)</w:t>
      </w:r>
      <w:r w:rsidR="00B9606A">
        <w:t>. Much research has identified a prescriptive gender stereotype</w:t>
      </w:r>
      <w:r w:rsidR="005429FB" w:rsidRPr="00430E4F">
        <w:t xml:space="preserve"> </w:t>
      </w:r>
      <w:r w:rsidR="00B9606A">
        <w:t>that</w:t>
      </w:r>
      <w:r w:rsidR="005429FB">
        <w:t xml:space="preserve"> </w:t>
      </w:r>
      <w:r w:rsidR="0022010D" w:rsidRPr="0022010D">
        <w:t xml:space="preserve">men </w:t>
      </w:r>
      <w:r w:rsidR="00122676">
        <w:t>should</w:t>
      </w:r>
      <w:r w:rsidR="00122676" w:rsidRPr="0022010D">
        <w:t xml:space="preserve"> </w:t>
      </w:r>
      <w:r w:rsidR="0022010D" w:rsidRPr="0022010D">
        <w:t xml:space="preserve">be </w:t>
      </w:r>
      <w:r w:rsidR="008A714C">
        <w:t xml:space="preserve">agentic, </w:t>
      </w:r>
      <w:r w:rsidR="0022010D" w:rsidRPr="0022010D">
        <w:t>aggressive, assertive, dominant, decisive and to act as a leader, while women</w:t>
      </w:r>
      <w:r w:rsidR="00122676">
        <w:t xml:space="preserve"> should be</w:t>
      </w:r>
      <w:r w:rsidR="0022010D" w:rsidRPr="0022010D">
        <w:t xml:space="preserve"> kind, </w:t>
      </w:r>
      <w:r w:rsidR="008A714C">
        <w:t>communal</w:t>
      </w:r>
      <w:r w:rsidR="00562B63">
        <w:t>,</w:t>
      </w:r>
      <w:r w:rsidR="008A714C">
        <w:t xml:space="preserve"> </w:t>
      </w:r>
      <w:r w:rsidR="0022010D" w:rsidRPr="0022010D">
        <w:t xml:space="preserve">gentle, emotional, polite, patient and to express </w:t>
      </w:r>
      <w:r w:rsidR="00E0511C">
        <w:t xml:space="preserve">only </w:t>
      </w:r>
      <w:r w:rsidR="0022010D" w:rsidRPr="0022010D">
        <w:t>tender feelings (</w:t>
      </w:r>
      <w:r w:rsidR="008A714C">
        <w:t xml:space="preserve">e.g., Koenig, Eagly, Mitchell, &amp; Ristikari, 2011; </w:t>
      </w:r>
      <w:r w:rsidR="0022010D" w:rsidRPr="0022010D">
        <w:t xml:space="preserve">Prentice &amp; Carranza, 2002; Ruble, 1983). While men are expected to express anger, women are not—they are instead stereotyped as more likely to express less dominant and aggressive emotions like fear and empathy (e.g., Fabes &amp; Martin, 1991; Salerno, Peter-Hagene, &amp; Jay, </w:t>
      </w:r>
      <w:r w:rsidR="009F5720">
        <w:t>2017</w:t>
      </w:r>
      <w:r w:rsidR="0022010D" w:rsidRPr="0022010D">
        <w:t xml:space="preserve">). Women are also stereotyped as having less authority </w:t>
      </w:r>
      <w:r w:rsidR="008A79FE">
        <w:lastRenderedPageBreak/>
        <w:t xml:space="preserve">and being less agentic </w:t>
      </w:r>
      <w:r w:rsidR="0022010D" w:rsidRPr="0022010D">
        <w:t xml:space="preserve">than men </w:t>
      </w:r>
      <w:r w:rsidR="00454A91">
        <w:t xml:space="preserve">and experience backlash for violating </w:t>
      </w:r>
      <w:r w:rsidR="00100FC4">
        <w:t xml:space="preserve">such stereotypes in organizational settings </w:t>
      </w:r>
      <w:r w:rsidR="0022010D" w:rsidRPr="00100FC4">
        <w:t>(</w:t>
      </w:r>
      <w:r w:rsidR="00100FC4" w:rsidRPr="00100FC4">
        <w:t>Rudman &amp; Phelan, 2008</w:t>
      </w:r>
      <w:r w:rsidR="0022010D" w:rsidRPr="0022010D">
        <w:t>)</w:t>
      </w:r>
      <w:r w:rsidR="007D119B">
        <w:t>—especially those that are male-dominated</w:t>
      </w:r>
      <w:r w:rsidR="008660B3">
        <w:t xml:space="preserve"> professions</w:t>
      </w:r>
      <w:r w:rsidR="007D119B">
        <w:t>, like the military (Eagly &amp; Karau, 2002)</w:t>
      </w:r>
      <w:r w:rsidR="00CA1B6E">
        <w:t>.</w:t>
      </w:r>
      <w:r w:rsidR="0022010D">
        <w:t xml:space="preserve"> </w:t>
      </w:r>
    </w:p>
    <w:p w14:paraId="759EE7C7" w14:textId="12B50134" w:rsidR="00060C4A" w:rsidRDefault="007F3FE3" w:rsidP="007F3FE3">
      <w:pPr>
        <w:spacing w:line="480" w:lineRule="auto"/>
        <w:ind w:firstLine="720"/>
      </w:pPr>
      <w:r>
        <w:t>Prescriptive stereotypes are particularly insidious for women in the workplace</w:t>
      </w:r>
      <w:r w:rsidR="000121F8">
        <w:t>.</w:t>
      </w:r>
      <w:r>
        <w:t xml:space="preserve"> </w:t>
      </w:r>
      <w:r w:rsidR="000121F8">
        <w:t>E</w:t>
      </w:r>
      <w:r w:rsidR="00AF394F">
        <w:t>ven if</w:t>
      </w:r>
      <w:r>
        <w:t xml:space="preserve"> </w:t>
      </w:r>
      <w:r w:rsidR="00AF394F">
        <w:t>a woman</w:t>
      </w:r>
      <w:r>
        <w:t xml:space="preserve"> can demonstrate that descriptive stereotypes are not accurate by </w:t>
      </w:r>
      <w:r w:rsidR="008A79FE">
        <w:t>being competent or</w:t>
      </w:r>
      <w:r>
        <w:t xml:space="preserve"> being a tough and aggressive police officer, doing so </w:t>
      </w:r>
      <w:r w:rsidR="006C32C0">
        <w:t xml:space="preserve">can </w:t>
      </w:r>
      <w:r w:rsidR="00A76900">
        <w:t xml:space="preserve">still </w:t>
      </w:r>
      <w:r>
        <w:t xml:space="preserve">violate </w:t>
      </w:r>
      <w:r w:rsidRPr="00BA23A2">
        <w:rPr>
          <w:i/>
        </w:rPr>
        <w:t>p</w:t>
      </w:r>
      <w:r w:rsidR="00CB7AC0" w:rsidRPr="00BA23A2">
        <w:rPr>
          <w:i/>
        </w:rPr>
        <w:t>rescriptive</w:t>
      </w:r>
      <w:r w:rsidR="00CB7AC0">
        <w:t xml:space="preserve"> stereotypes about </w:t>
      </w:r>
      <w:r>
        <w:t xml:space="preserve">how </w:t>
      </w:r>
      <w:r w:rsidR="00CB7AC0">
        <w:t>women</w:t>
      </w:r>
      <w:r>
        <w:t xml:space="preserve"> </w:t>
      </w:r>
      <w:r w:rsidRPr="00BA23A2">
        <w:rPr>
          <w:i/>
        </w:rPr>
        <w:t>should</w:t>
      </w:r>
      <w:r>
        <w:t xml:space="preserve"> be. Indeed, prescriptive stereotypes </w:t>
      </w:r>
      <w:r w:rsidR="00CB7AC0">
        <w:t>have been shown to predict gender bias in evaluations of job applicants—even in the face of disconfirming information—</w:t>
      </w:r>
      <w:r w:rsidR="00A76900">
        <w:t>while</w:t>
      </w:r>
      <w:r w:rsidR="00CB7AC0">
        <w:t xml:space="preserve"> descriptive stereotypes </w:t>
      </w:r>
      <w:r w:rsidR="00A76900">
        <w:t>do</w:t>
      </w:r>
      <w:r w:rsidR="00CB7AC0">
        <w:t xml:space="preserve"> not</w:t>
      </w:r>
      <w:r w:rsidR="00636776">
        <w:t xml:space="preserve"> (Gill, 200</w:t>
      </w:r>
      <w:r w:rsidR="00DE3FAA">
        <w:t>4</w:t>
      </w:r>
      <w:r w:rsidR="00636776">
        <w:t>)</w:t>
      </w:r>
      <w:r w:rsidR="00CB7AC0">
        <w:t xml:space="preserve">. </w:t>
      </w:r>
      <w:r w:rsidR="00B4592D">
        <w:t>A</w:t>
      </w:r>
      <w:r w:rsidR="007B4EE0">
        <w:t xml:space="preserve"> female officer </w:t>
      </w:r>
      <w:r w:rsidR="00CA1B6E">
        <w:t xml:space="preserve">who </w:t>
      </w:r>
      <w:r w:rsidR="00244165">
        <w:t xml:space="preserve">is aggressive and </w:t>
      </w:r>
      <w:r w:rsidR="00CA1B6E">
        <w:t xml:space="preserve">exerts physical force would be </w:t>
      </w:r>
      <w:r w:rsidR="007B4EE0">
        <w:t>violat</w:t>
      </w:r>
      <w:r w:rsidR="00CA1B6E">
        <w:t>ing</w:t>
      </w:r>
      <w:r w:rsidR="007B4EE0">
        <w:t xml:space="preserve"> </w:t>
      </w:r>
      <w:r w:rsidR="00244165">
        <w:t xml:space="preserve">prescriptive </w:t>
      </w:r>
      <w:r w:rsidR="007B4EE0">
        <w:t>gender stereotypes</w:t>
      </w:r>
      <w:r w:rsidR="0061648B">
        <w:t xml:space="preserve">. </w:t>
      </w:r>
    </w:p>
    <w:p w14:paraId="61E7FE46" w14:textId="34E054EE" w:rsidR="007E0FF5" w:rsidRDefault="00060C4A" w:rsidP="00304E63">
      <w:pPr>
        <w:spacing w:line="480" w:lineRule="auto"/>
        <w:ind w:firstLine="720"/>
      </w:pPr>
      <w:r w:rsidRPr="00060C4A">
        <w:rPr>
          <w:b/>
        </w:rPr>
        <w:t>Negative consequences</w:t>
      </w:r>
      <w:r w:rsidR="00577861">
        <w:rPr>
          <w:b/>
        </w:rPr>
        <w:t xml:space="preserve"> of violating </w:t>
      </w:r>
      <w:r w:rsidR="00761EBC">
        <w:rPr>
          <w:b/>
        </w:rPr>
        <w:t xml:space="preserve">gender </w:t>
      </w:r>
      <w:r w:rsidR="00577861">
        <w:rPr>
          <w:b/>
        </w:rPr>
        <w:t>stereotypes</w:t>
      </w:r>
      <w:r w:rsidRPr="00060C4A">
        <w:rPr>
          <w:b/>
        </w:rPr>
        <w:t>.</w:t>
      </w:r>
      <w:r>
        <w:t xml:space="preserve"> </w:t>
      </w:r>
      <w:r w:rsidR="00461E1B">
        <w:t xml:space="preserve">Despite women sometimes demonstrating more effective policing than men </w:t>
      </w:r>
      <w:r w:rsidR="00480F0F" w:rsidRPr="00480F0F">
        <w:t xml:space="preserve">(e.g., Lonsway et al., 2002), people might </w:t>
      </w:r>
      <w:r w:rsidR="00480F0F" w:rsidRPr="00480F0F">
        <w:rPr>
          <w:i/>
        </w:rPr>
        <w:t>perceive</w:t>
      </w:r>
      <w:r w:rsidR="00480F0F" w:rsidRPr="00480F0F">
        <w:t xml:space="preserve"> them to be less effective in a police officer’s role </w:t>
      </w:r>
      <w:r w:rsidR="00990BF3">
        <w:t xml:space="preserve">and trust them less </w:t>
      </w:r>
      <w:r w:rsidR="00480F0F" w:rsidRPr="00480F0F">
        <w:t xml:space="preserve">because the job requires behavior that </w:t>
      </w:r>
      <w:r w:rsidR="00D43CFB">
        <w:t>violates prescriptive gender stereotypes</w:t>
      </w:r>
      <w:r w:rsidR="00480F0F" w:rsidRPr="00480F0F">
        <w:t xml:space="preserve"> for women. Women are often penalized for violating gender stereotypes </w:t>
      </w:r>
      <w:r w:rsidR="00562B63">
        <w:t>(</w:t>
      </w:r>
      <w:r w:rsidR="00562B63" w:rsidRPr="00480F0F">
        <w:t xml:space="preserve">e.g., Rudman </w:t>
      </w:r>
      <w:del w:id="10" w:author="Justin Sanchez" w:date="2020-01-14T15:44:00Z">
        <w:r w:rsidR="00562B63" w:rsidRPr="00480F0F" w:rsidDel="00E826E5">
          <w:delText xml:space="preserve">and </w:delText>
        </w:r>
      </w:del>
      <w:ins w:id="11" w:author="Justin Sanchez" w:date="2020-01-14T15:44:00Z">
        <w:r w:rsidR="00E826E5">
          <w:t>&amp;</w:t>
        </w:r>
        <w:r w:rsidR="00E826E5" w:rsidRPr="00480F0F">
          <w:t xml:space="preserve"> </w:t>
        </w:r>
      </w:ins>
      <w:r w:rsidR="00562B63" w:rsidRPr="00480F0F">
        <w:t>Fairchild; 2004</w:t>
      </w:r>
      <w:r w:rsidR="00562B63">
        <w:t>)</w:t>
      </w:r>
      <w:r w:rsidR="002D4EAF">
        <w:t xml:space="preserve"> </w:t>
      </w:r>
      <w:r w:rsidR="00480F0F" w:rsidRPr="00480F0F">
        <w:t xml:space="preserve">across many </w:t>
      </w:r>
      <w:r w:rsidR="00D11D3D">
        <w:t xml:space="preserve">employment </w:t>
      </w:r>
      <w:r w:rsidR="00480F0F" w:rsidRPr="00480F0F">
        <w:t xml:space="preserve">contexts, such as </w:t>
      </w:r>
      <w:r w:rsidR="007053A7">
        <w:t xml:space="preserve">(a) </w:t>
      </w:r>
      <w:r w:rsidR="00480F0F" w:rsidRPr="00480F0F">
        <w:t>exhibiting agentic traits in a job interview (Rudman &amp; Glick, 2001)</w:t>
      </w:r>
      <w:r w:rsidR="007053A7">
        <w:t>; (b)</w:t>
      </w:r>
      <w:r w:rsidR="00480F0F" w:rsidRPr="00480F0F">
        <w:t xml:space="preserve"> expressing anger </w:t>
      </w:r>
      <w:r w:rsidR="009F666C">
        <w:t>during an interview</w:t>
      </w:r>
      <w:r w:rsidR="00480F0F" w:rsidRPr="00480F0F">
        <w:t xml:space="preserve"> </w:t>
      </w:r>
      <w:r w:rsidR="009F666C">
        <w:t>for an</w:t>
      </w:r>
      <w:r w:rsidR="00480F0F" w:rsidRPr="00480F0F">
        <w:t xml:space="preserve"> intern or CEO position (Brescoll &amp; Uhlmann, 2008), </w:t>
      </w:r>
      <w:r w:rsidR="001C4696">
        <w:t xml:space="preserve">while </w:t>
      </w:r>
      <w:r w:rsidR="00480F0F" w:rsidRPr="00480F0F">
        <w:t>delivering a</w:t>
      </w:r>
      <w:r w:rsidR="001C4696">
        <w:t xml:space="preserve"> CEO</w:t>
      </w:r>
      <w:r w:rsidR="00480F0F" w:rsidRPr="00480F0F">
        <w:t xml:space="preserve"> talk on leadership (Brescoll &amp; Uhlmann, 2008; Lewis, 2000), or as an attorney delivering a closing statement (Salerno, Phalen, Reyes, &amp; Schweitzer, </w:t>
      </w:r>
      <w:r w:rsidR="008954B6">
        <w:t>2018</w:t>
      </w:r>
      <w:r w:rsidR="00480F0F" w:rsidRPr="00480F0F">
        <w:t xml:space="preserve">); </w:t>
      </w:r>
      <w:r w:rsidR="004B5FED">
        <w:t xml:space="preserve">(c) </w:t>
      </w:r>
      <w:r w:rsidR="00480F0F" w:rsidRPr="00480F0F">
        <w:t>achieving success in a masculine position (Heilman, Wallen, Fuchs &amp; Tamkins, 2004)</w:t>
      </w:r>
      <w:r w:rsidR="008A79FE">
        <w:t>, (d) engaging in self-promoting behaviors or dominating leadership styles (see Eagly &amp; Karau, 2002 for review)</w:t>
      </w:r>
      <w:r w:rsidR="00FA21D0">
        <w:t>, etc</w:t>
      </w:r>
      <w:r w:rsidR="00480F0F" w:rsidRPr="00480F0F">
        <w:t xml:space="preserve">. </w:t>
      </w:r>
      <w:r w:rsidR="00090D30">
        <w:t>W</w:t>
      </w:r>
      <w:r w:rsidR="00480F0F" w:rsidRPr="00480F0F">
        <w:t xml:space="preserve">e are aware of </w:t>
      </w:r>
      <w:r w:rsidR="00090D30">
        <w:t xml:space="preserve">only one study </w:t>
      </w:r>
      <w:r w:rsidR="00480F0F" w:rsidRPr="00480F0F">
        <w:t>in the police context</w:t>
      </w:r>
      <w:r w:rsidR="0077476F">
        <w:t xml:space="preserve">, which </w:t>
      </w:r>
      <w:r w:rsidR="00480F0F" w:rsidRPr="00480F0F">
        <w:t>demonstrated that people perceived female officers’ force as more excessive than male officers’</w:t>
      </w:r>
      <w:r w:rsidR="00332A3E">
        <w:t xml:space="preserve"> </w:t>
      </w:r>
      <w:r w:rsidR="00332A3E">
        <w:lastRenderedPageBreak/>
        <w:t>in fictional videos of police-civilian interactions</w:t>
      </w:r>
      <w:r w:rsidR="00480F0F" w:rsidRPr="00480F0F">
        <w:t xml:space="preserve"> (Patton et al., 2017). This relatively consistent body of literature suggests that female officers </w:t>
      </w:r>
      <w:r w:rsidR="00D352B4">
        <w:t>might</w:t>
      </w:r>
      <w:r w:rsidR="00480F0F" w:rsidRPr="00480F0F">
        <w:t xml:space="preserve"> be </w:t>
      </w:r>
      <w:r w:rsidR="00C72680">
        <w:t xml:space="preserve">trusted less and </w:t>
      </w:r>
      <w:r w:rsidR="00480F0F" w:rsidRPr="00480F0F">
        <w:t xml:space="preserve">viewed </w:t>
      </w:r>
      <w:r w:rsidR="00C72680">
        <w:t>as less effective</w:t>
      </w:r>
      <w:r w:rsidR="00480F0F" w:rsidRPr="00480F0F">
        <w:t xml:space="preserve"> than male officers when they use force—a gender disparity that we might not see when they are not violating stereotypes </w:t>
      </w:r>
      <w:r w:rsidR="00FA21D0">
        <w:t>(i.e., when they are not</w:t>
      </w:r>
      <w:r w:rsidR="00FA21D0" w:rsidRPr="00480F0F">
        <w:t xml:space="preserve"> </w:t>
      </w:r>
      <w:r w:rsidR="00480F0F" w:rsidRPr="00480F0F">
        <w:t>exerting physical force</w:t>
      </w:r>
      <w:r w:rsidR="00FA21D0">
        <w:t>)</w:t>
      </w:r>
      <w:r w:rsidR="00480F0F" w:rsidRPr="00480F0F">
        <w:t>.</w:t>
      </w:r>
    </w:p>
    <w:p w14:paraId="009C6C6F" w14:textId="7DE1BD6E" w:rsidR="00B227B1" w:rsidRDefault="00060C4A" w:rsidP="00D65CC2">
      <w:pPr>
        <w:spacing w:line="480" w:lineRule="auto"/>
        <w:ind w:firstLine="720"/>
      </w:pPr>
      <w:r w:rsidRPr="00060C4A">
        <w:rPr>
          <w:b/>
        </w:rPr>
        <w:t>Positive consequences</w:t>
      </w:r>
      <w:r w:rsidR="00577861">
        <w:rPr>
          <w:b/>
        </w:rPr>
        <w:t xml:space="preserve"> of violating </w:t>
      </w:r>
      <w:r w:rsidR="00761EBC">
        <w:rPr>
          <w:b/>
        </w:rPr>
        <w:t xml:space="preserve">gender </w:t>
      </w:r>
      <w:r w:rsidR="00577861">
        <w:rPr>
          <w:b/>
        </w:rPr>
        <w:t>stereotypes</w:t>
      </w:r>
      <w:r w:rsidRPr="00060C4A">
        <w:rPr>
          <w:b/>
        </w:rPr>
        <w:t>.</w:t>
      </w:r>
      <w:r>
        <w:t xml:space="preserve"> </w:t>
      </w:r>
      <w:r w:rsidR="00666C14">
        <w:t xml:space="preserve">On the other hand, a female officer who violates gender stereotypes by using force might engender more trust and </w:t>
      </w:r>
      <w:r w:rsidR="003845B7">
        <w:t>be perceived as more effective</w:t>
      </w:r>
      <w:r w:rsidR="00666C14">
        <w:t xml:space="preserve"> than a male officer exerting the same force. </w:t>
      </w:r>
      <w:r w:rsidR="00B4647C">
        <w:t>T</w:t>
      </w:r>
      <w:r w:rsidR="00DD45D5" w:rsidRPr="00DD45D5">
        <w:t>here are</w:t>
      </w:r>
      <w:r w:rsidR="00B4647C">
        <w:t>, in fact,</w:t>
      </w:r>
      <w:r w:rsidR="00DD45D5" w:rsidRPr="00DD45D5">
        <w:t xml:space="preserve"> rare instances in which violating expectations and stereotypes can lead to more favorable outcomes</w:t>
      </w:r>
      <w:r w:rsidR="00FD6B86">
        <w:t xml:space="preserve"> in other contexts</w:t>
      </w:r>
      <w:r w:rsidR="00DD45D5" w:rsidRPr="00DD45D5">
        <w:t xml:space="preserve">. </w:t>
      </w:r>
      <w:r w:rsidR="000101F2">
        <w:t>Although the majority of work investigating women violating gender stereotypes in the workplace demonstrate</w:t>
      </w:r>
      <w:r w:rsidR="00BC45C4">
        <w:t>s</w:t>
      </w:r>
      <w:r w:rsidR="000101F2">
        <w:t xml:space="preserve"> </w:t>
      </w:r>
      <w:r w:rsidR="00BC45C4">
        <w:t xml:space="preserve">a </w:t>
      </w:r>
      <w:r w:rsidR="000101F2">
        <w:t>backlash</w:t>
      </w:r>
      <w:r w:rsidR="00BC45C4">
        <w:t xml:space="preserve"> effect</w:t>
      </w:r>
      <w:r w:rsidR="000101F2">
        <w:t xml:space="preserve">, there are more rare instances of a gender contrast effect, such that people overvalue women who are perceived to perform well in a male domain relative to men because of the surprising nature of her violating stereotypes or expectations (Abramson, Goldberg, Greenberg &amp; Abramson, 1977; Etaugh &amp; Sanders, 1974). For example, despite a large literature demonstrating that people react similarly to male and female leaders with a democratic style, but react more negatively to female (versus male) leaders who engage in </w:t>
      </w:r>
      <w:r w:rsidR="00BC45C4">
        <w:t xml:space="preserve">an </w:t>
      </w:r>
      <w:r w:rsidR="000101F2">
        <w:t xml:space="preserve">autocratic style (i.e., </w:t>
      </w:r>
      <w:r w:rsidR="00BC45C4">
        <w:t xml:space="preserve">traditionally masculine </w:t>
      </w:r>
      <w:r w:rsidR="000101F2">
        <w:t>directive and controlling</w:t>
      </w:r>
      <w:r w:rsidR="00BC45C4">
        <w:t xml:space="preserve"> style</w:t>
      </w:r>
      <w:r w:rsidR="000101F2">
        <w:t xml:space="preserve">; Eagly et al., 1992), one study found that female leaders with an autocratic style were rated as higher performers than male leaders with an autocratic style (Luthar, 1996). </w:t>
      </w:r>
      <w:r w:rsidR="00BC45C4">
        <w:t>A</w:t>
      </w:r>
      <w:r w:rsidR="000101F2">
        <w:t xml:space="preserve"> contrast effect has also been documented with racial stereotypes. In </w:t>
      </w:r>
      <w:r w:rsidR="00DD45D5" w:rsidRPr="00DD45D5">
        <w:t>a negotiation context, angry East Asian negotiators were more effective than angry White and Hispanic negotiators because the emotion stereotype that East Asians are not emotionally expressive led people to perceive their anger as a sign of genuine toughness and threat (Adam &amp; Shirako, 2013).</w:t>
      </w:r>
      <w:r w:rsidR="00DD45D5">
        <w:t xml:space="preserve"> </w:t>
      </w:r>
    </w:p>
    <w:p w14:paraId="5395F803" w14:textId="48FAC598" w:rsidR="00D65CC2" w:rsidRDefault="004B57C8" w:rsidP="00D65CC2">
      <w:pPr>
        <w:spacing w:line="480" w:lineRule="auto"/>
        <w:ind w:firstLine="720"/>
      </w:pPr>
      <w:r>
        <w:lastRenderedPageBreak/>
        <w:t xml:space="preserve">We investigated another explanation for why violating stereotypes might lead to more positive impressions of the target: </w:t>
      </w:r>
      <w:r w:rsidR="00B227B1">
        <w:t>S</w:t>
      </w:r>
      <w:r w:rsidR="00EF5D45">
        <w:t>tereotype-</w:t>
      </w:r>
      <w:r w:rsidR="00EF5D45" w:rsidRPr="00BA23A2">
        <w:rPr>
          <w:i/>
        </w:rPr>
        <w:t>inconsistent</w:t>
      </w:r>
      <w:r w:rsidR="00EF5D45">
        <w:t xml:space="preserve"> behavior might signal an </w:t>
      </w:r>
      <w:r w:rsidR="00DD45D5">
        <w:t>unexpected</w:t>
      </w:r>
      <w:r w:rsidR="00EF5D45">
        <w:t xml:space="preserve"> </w:t>
      </w:r>
      <w:r>
        <w:t xml:space="preserve">behavior </w:t>
      </w:r>
      <w:r w:rsidR="00EF5D45">
        <w:t xml:space="preserve">that is unlikely to be driven by an internal trait and more likely </w:t>
      </w:r>
      <w:r>
        <w:t xml:space="preserve">to be </w:t>
      </w:r>
      <w:r w:rsidR="00EF5D45">
        <w:t>a product of an external situation</w:t>
      </w:r>
      <w:r w:rsidR="008767FC">
        <w:t>.</w:t>
      </w:r>
      <w:r w:rsidR="00B25F20">
        <w:t xml:space="preserve"> In this context, if an act of aggression and anger is stereotypical</w:t>
      </w:r>
      <w:r w:rsidR="00B776A1">
        <w:t xml:space="preserve"> </w:t>
      </w:r>
      <w:r w:rsidR="00B25F20">
        <w:t>people might be more likely to infer it is due to an internal trait</w:t>
      </w:r>
      <w:r w:rsidR="009A6922">
        <w:t>, such as the person being</w:t>
      </w:r>
      <w:r w:rsidR="00B25F20">
        <w:t xml:space="preserve"> </w:t>
      </w:r>
      <w:r w:rsidR="00E802A0">
        <w:t xml:space="preserve">an </w:t>
      </w:r>
      <w:r w:rsidR="00B25F20">
        <w:t xml:space="preserve">aggressive and emotional </w:t>
      </w:r>
      <w:r w:rsidR="009A6922">
        <w:t>reactive</w:t>
      </w:r>
      <w:r w:rsidR="00E802A0">
        <w:t xml:space="preserve"> person</w:t>
      </w:r>
      <w:r w:rsidR="009A6922">
        <w:t xml:space="preserve">. In </w:t>
      </w:r>
      <w:r w:rsidR="002B6557">
        <w:t>contrast</w:t>
      </w:r>
      <w:r w:rsidR="00B25F20">
        <w:t xml:space="preserve">, if an act of aggression and anger violates a stereotype people might be </w:t>
      </w:r>
      <w:r w:rsidR="0013588D">
        <w:t xml:space="preserve">less likely to believe it is due to a stable internal trait and instead look to the </w:t>
      </w:r>
      <w:r w:rsidR="00B25F20">
        <w:t>external situation</w:t>
      </w:r>
      <w:r w:rsidR="0013588D">
        <w:t xml:space="preserve"> for an explanation</w:t>
      </w:r>
      <w:r w:rsidR="00B25F20">
        <w:t>.</w:t>
      </w:r>
    </w:p>
    <w:p w14:paraId="03192A67" w14:textId="7E9A12A6" w:rsidR="004C59C7" w:rsidRPr="00EC1DC4" w:rsidRDefault="00D65CC2" w:rsidP="00EC1DC4">
      <w:pPr>
        <w:spacing w:line="480" w:lineRule="auto"/>
        <w:ind w:firstLine="720"/>
        <w:rPr>
          <w:strike/>
        </w:rPr>
      </w:pPr>
      <w:r w:rsidRPr="00B117B2">
        <w:rPr>
          <w:b/>
          <w:i/>
        </w:rPr>
        <w:t>Internal versus external attributions for exerting force</w:t>
      </w:r>
      <w:r w:rsidRPr="00CA66EC">
        <w:rPr>
          <w:b/>
        </w:rPr>
        <w:t>.</w:t>
      </w:r>
      <w:r w:rsidR="00D514BE">
        <w:t xml:space="preserve"> </w:t>
      </w:r>
      <w:r w:rsidR="00B21600">
        <w:t xml:space="preserve">In general, people tend to make the “fundamental attribution error”, meaning </w:t>
      </w:r>
      <w:r w:rsidR="00FA52D2">
        <w:t xml:space="preserve">that </w:t>
      </w:r>
      <w:r w:rsidR="00B21600">
        <w:t xml:space="preserve">they tend to assume that others’ behavior is a result of internal traits </w:t>
      </w:r>
      <w:r w:rsidR="00B149ED">
        <w:t>(Ross, 1977</w:t>
      </w:r>
      <w:r w:rsidR="00B21600">
        <w:t>). For example, people might have a default assumption that when an officer uses force, it is a result of who that officer is—</w:t>
      </w:r>
      <w:r w:rsidR="007C28B0">
        <w:t xml:space="preserve">for example, </w:t>
      </w:r>
      <w:r w:rsidR="00B21600">
        <w:t xml:space="preserve">perhaps </w:t>
      </w:r>
      <w:r w:rsidR="00F67FCA">
        <w:t>his behavior is due to him being</w:t>
      </w:r>
      <w:r w:rsidR="00B21600">
        <w:t xml:space="preserve"> an aggressive and emotionally reactive person. </w:t>
      </w:r>
      <w:r w:rsidR="005746A2">
        <w:t xml:space="preserve">This, in turn, might </w:t>
      </w:r>
      <w:r w:rsidR="00F85995">
        <w:t>be associated with perceiving</w:t>
      </w:r>
      <w:r w:rsidR="005746A2">
        <w:t xml:space="preserve"> the officer to be less effective and </w:t>
      </w:r>
      <w:r w:rsidR="00CB19D2">
        <w:t>less</w:t>
      </w:r>
      <w:r w:rsidR="005746A2">
        <w:t xml:space="preserve"> </w:t>
      </w:r>
      <w:r w:rsidR="00CB19D2">
        <w:t>trustworthy</w:t>
      </w:r>
      <w:r w:rsidR="005746A2">
        <w:t>. Yet, the fact that exerting</w:t>
      </w:r>
      <w:r w:rsidR="00BC45C4">
        <w:t xml:space="preserve"> physical</w:t>
      </w:r>
      <w:r w:rsidR="005746A2">
        <w:t xml:space="preserve"> force</w:t>
      </w:r>
      <w:r w:rsidR="00BC45C4">
        <w:t xml:space="preserve"> would be </w:t>
      </w:r>
      <w:r w:rsidR="00B776A1" w:rsidRPr="00B776A1">
        <w:t>so unexpected from women,</w:t>
      </w:r>
      <w:r w:rsidR="005746A2">
        <w:t xml:space="preserve"> </w:t>
      </w:r>
      <w:r w:rsidR="00FC182C">
        <w:t xml:space="preserve">this violation of stereotypes </w:t>
      </w:r>
      <w:r w:rsidR="005746A2">
        <w:t xml:space="preserve">might override </w:t>
      </w:r>
      <w:r w:rsidR="0065230C">
        <w:t>this</w:t>
      </w:r>
      <w:r w:rsidR="005746A2">
        <w:t xml:space="preserve"> tendency to make internal attributions</w:t>
      </w:r>
      <w:r w:rsidR="00093B05">
        <w:t xml:space="preserve"> because the stereotype would make it seem unlikely that a woman would be chronically physically aggressive</w:t>
      </w:r>
      <w:r w:rsidR="007E5C6E">
        <w:t>.</w:t>
      </w:r>
      <w:r w:rsidR="005746A2">
        <w:t xml:space="preserve"> </w:t>
      </w:r>
      <w:r w:rsidR="007E5C6E">
        <w:t>I</w:t>
      </w:r>
      <w:r w:rsidR="005746A2">
        <w:t>nstead</w:t>
      </w:r>
      <w:r w:rsidR="00FC182C">
        <w:t>,</w:t>
      </w:r>
      <w:r w:rsidR="005746A2">
        <w:t xml:space="preserve"> </w:t>
      </w:r>
      <w:r w:rsidR="007E5C6E">
        <w:t xml:space="preserve">people might be more likely to </w:t>
      </w:r>
      <w:r w:rsidR="00093B05">
        <w:t>look to the situation and make</w:t>
      </w:r>
      <w:r w:rsidR="007E5C6E">
        <w:t xml:space="preserve"> </w:t>
      </w:r>
      <w:r w:rsidR="002E4567">
        <w:t>an</w:t>
      </w:r>
      <w:r w:rsidR="009B2D56">
        <w:t xml:space="preserve"> </w:t>
      </w:r>
      <w:r w:rsidR="002E4567">
        <w:t>“</w:t>
      </w:r>
      <w:r w:rsidR="009B2D56">
        <w:t>external</w:t>
      </w:r>
      <w:r w:rsidR="002E4567">
        <w:t>”</w:t>
      </w:r>
      <w:r w:rsidR="009B2D56">
        <w:t xml:space="preserve"> attribution</w:t>
      </w:r>
      <w:r w:rsidR="00093B05">
        <w:t xml:space="preserve"> (</w:t>
      </w:r>
      <w:commentRangeStart w:id="12"/>
      <w:r w:rsidR="00093B05">
        <w:t>Gudjonsson, 1984</w:t>
      </w:r>
      <w:commentRangeEnd w:id="12"/>
      <w:r w:rsidR="0076611E">
        <w:rPr>
          <w:rStyle w:val="CommentReference"/>
          <w:rFonts w:asciiTheme="minorHAnsi" w:eastAsiaTheme="minorHAnsi" w:hAnsiTheme="minorHAnsi" w:cstheme="minorBidi"/>
        </w:rPr>
        <w:commentReference w:id="12"/>
      </w:r>
      <w:r w:rsidR="00093B05">
        <w:t xml:space="preserve">; e.g., </w:t>
      </w:r>
      <w:r w:rsidR="00093B05" w:rsidRPr="00B776A1">
        <w:t xml:space="preserve">“if a </w:t>
      </w:r>
      <w:r w:rsidR="00093B05">
        <w:t>female officer</w:t>
      </w:r>
      <w:r w:rsidR="00093B05" w:rsidRPr="00B776A1">
        <w:t xml:space="preserve"> is </w:t>
      </w:r>
      <w:r w:rsidR="00093B05">
        <w:t xml:space="preserve">actually </w:t>
      </w:r>
      <w:r w:rsidR="00093B05" w:rsidRPr="00B776A1">
        <w:t xml:space="preserve">exerting force, it </w:t>
      </w:r>
      <w:r w:rsidR="00093B05" w:rsidRPr="003C4DEE">
        <w:rPr>
          <w:i/>
        </w:rPr>
        <w:t>must</w:t>
      </w:r>
      <w:r w:rsidR="00093B05" w:rsidRPr="00B776A1">
        <w:t xml:space="preserve"> have been necessary!”)</w:t>
      </w:r>
      <w:r w:rsidR="00093B05">
        <w:t>, such as the danger of the encounter,</w:t>
      </w:r>
      <w:r w:rsidR="00D514BE">
        <w:t xml:space="preserve"> </w:t>
      </w:r>
      <w:r w:rsidR="005746A2">
        <w:t xml:space="preserve">for </w:t>
      </w:r>
      <w:r w:rsidR="007E5C6E">
        <w:t>a female officer</w:t>
      </w:r>
      <w:r w:rsidR="00B776A1">
        <w:t xml:space="preserve"> </w:t>
      </w:r>
      <w:r w:rsidR="00C04BB3">
        <w:t>relative to</w:t>
      </w:r>
      <w:r w:rsidR="007E5C6E">
        <w:t xml:space="preserve"> a male officer</w:t>
      </w:r>
      <w:r w:rsidR="00B776A1" w:rsidRPr="00B776A1">
        <w:t>.</w:t>
      </w:r>
      <w:r w:rsidR="006C5196">
        <w:t xml:space="preserve"> </w:t>
      </w:r>
    </w:p>
    <w:p w14:paraId="1AB3C33F" w14:textId="29D820D2" w:rsidR="008F0CB4" w:rsidRDefault="008C0EBC" w:rsidP="00C676C0">
      <w:pPr>
        <w:spacing w:line="480" w:lineRule="auto"/>
        <w:ind w:firstLine="720"/>
      </w:pPr>
      <w:r>
        <w:t>Although</w:t>
      </w:r>
      <w:r w:rsidR="00027DBA">
        <w:t xml:space="preserve"> </w:t>
      </w:r>
      <w:r>
        <w:t>there are no tests of this theory within the police context, one experiment demonstrated that</w:t>
      </w:r>
      <w:r w:rsidR="00C75E64">
        <w:t xml:space="preserve"> after</w:t>
      </w:r>
      <w:r w:rsidR="00027DBA">
        <w:t xml:space="preserve"> reading </w:t>
      </w:r>
      <w:r w:rsidR="008F0CB4" w:rsidRPr="008F0CB4">
        <w:t>vignettes depicting aggression across multiple scenarios</w:t>
      </w:r>
      <w:r w:rsidR="006C68ED">
        <w:t xml:space="preserve">, </w:t>
      </w:r>
      <w:r w:rsidR="008F0CB4" w:rsidRPr="008F0CB4">
        <w:t xml:space="preserve">participants rated the same act of aggression by a woman </w:t>
      </w:r>
      <w:r w:rsidR="00B20DD8">
        <w:t>to be</w:t>
      </w:r>
      <w:r w:rsidR="008F0CB4" w:rsidRPr="008F0CB4">
        <w:t xml:space="preserve"> less aggressive and more </w:t>
      </w:r>
      <w:r w:rsidR="008F0CB4" w:rsidRPr="008F0CB4">
        <w:lastRenderedPageBreak/>
        <w:t>acceptable than by a man (Harris &amp; Knight-Bohnhoff, 1996</w:t>
      </w:r>
      <w:r w:rsidR="00D712B3">
        <w:t xml:space="preserve">, but see </w:t>
      </w:r>
      <w:r w:rsidR="008F0CB4" w:rsidRPr="008F0CB4">
        <w:t xml:space="preserve">Stewart-Williams, 2002). </w:t>
      </w:r>
      <w:r w:rsidR="00D82952">
        <w:t>It is difficult to interpret the results of this study, however, because—given the vignette methodology—</w:t>
      </w:r>
      <w:r w:rsidR="008F0CB4" w:rsidRPr="008F0CB4">
        <w:t>participants</w:t>
      </w:r>
      <w:r w:rsidR="00D82952">
        <w:t xml:space="preserve"> might have</w:t>
      </w:r>
      <w:r w:rsidR="008F0CB4" w:rsidRPr="008F0CB4">
        <w:t xml:space="preserve"> </w:t>
      </w:r>
      <w:r w:rsidR="00093B05">
        <w:t>imagined</w:t>
      </w:r>
      <w:r w:rsidR="00093B05" w:rsidRPr="008F0CB4">
        <w:t xml:space="preserve"> </w:t>
      </w:r>
      <w:r w:rsidR="008F0CB4" w:rsidRPr="008F0CB4">
        <w:t>the aggression differently based on gender</w:t>
      </w:r>
      <w:r w:rsidR="00B553A4">
        <w:t xml:space="preserve"> stereotypes (e.g., </w:t>
      </w:r>
      <w:r w:rsidR="00093B05">
        <w:t>imagining</w:t>
      </w:r>
      <w:r w:rsidR="00093B05" w:rsidRPr="008F0CB4">
        <w:t xml:space="preserve"> </w:t>
      </w:r>
      <w:r w:rsidR="008F0CB4" w:rsidRPr="008F0CB4">
        <w:t>more violent or extreme force from male officers compared to female officers</w:t>
      </w:r>
      <w:r w:rsidR="005163B1">
        <w:t>)</w:t>
      </w:r>
      <w:r w:rsidR="008F0CB4" w:rsidRPr="008F0CB4">
        <w:t xml:space="preserve">. </w:t>
      </w:r>
      <w:r w:rsidR="00E75AAE">
        <w:t>W</w:t>
      </w:r>
      <w:r w:rsidR="008F0CB4" w:rsidRPr="008F0CB4">
        <w:t xml:space="preserve">e extend this work to </w:t>
      </w:r>
      <w:r w:rsidR="00E75AAE">
        <w:t xml:space="preserve">the police context, but also </w:t>
      </w:r>
      <w:r w:rsidR="004B1160">
        <w:t xml:space="preserve">to </w:t>
      </w:r>
      <w:r w:rsidR="008F0CB4" w:rsidRPr="008F0CB4">
        <w:t xml:space="preserve">video evidence in which participants view the exact same act of force to isolate the effect of </w:t>
      </w:r>
      <w:r w:rsidR="009B1674">
        <w:t xml:space="preserve">the officer’s </w:t>
      </w:r>
      <w:r w:rsidR="008F0CB4" w:rsidRPr="008F0CB4">
        <w:t xml:space="preserve">gender on </w:t>
      </w:r>
      <w:r w:rsidR="009B1674">
        <w:t>viewers’</w:t>
      </w:r>
      <w:r w:rsidR="008F0CB4" w:rsidRPr="008F0CB4">
        <w:t xml:space="preserve"> </w:t>
      </w:r>
      <w:r w:rsidR="008F0CB4" w:rsidRPr="00E75AAE">
        <w:rPr>
          <w:i/>
        </w:rPr>
        <w:t>interpretation</w:t>
      </w:r>
      <w:r w:rsidR="008F0CB4" w:rsidRPr="008F0CB4">
        <w:t xml:space="preserve"> of the same </w:t>
      </w:r>
      <w:r w:rsidR="002405EA">
        <w:t>use-of-force</w:t>
      </w:r>
      <w:r w:rsidR="008F0CB4" w:rsidRPr="008F0CB4">
        <w:t xml:space="preserve">. </w:t>
      </w:r>
    </w:p>
    <w:p w14:paraId="2BCB1B5E" w14:textId="235778B5" w:rsidR="00213E04" w:rsidRPr="005A6EDE" w:rsidRDefault="00213E04" w:rsidP="00213E04">
      <w:pPr>
        <w:spacing w:line="480" w:lineRule="auto"/>
        <w:rPr>
          <w:b/>
        </w:rPr>
      </w:pPr>
      <w:r w:rsidRPr="005A6EDE">
        <w:rPr>
          <w:b/>
        </w:rPr>
        <w:t xml:space="preserve">African American </w:t>
      </w:r>
      <w:r w:rsidR="002405EA">
        <w:rPr>
          <w:b/>
        </w:rPr>
        <w:t>Use-of-force</w:t>
      </w:r>
      <w:r w:rsidRPr="005A6EDE">
        <w:rPr>
          <w:b/>
        </w:rPr>
        <w:t>: Confirming Racial Stereotypes</w:t>
      </w:r>
    </w:p>
    <w:p w14:paraId="54C73DD1" w14:textId="7C6BA933" w:rsidR="00EC1730" w:rsidRDefault="00213E04" w:rsidP="00E826E5">
      <w:pPr>
        <w:spacing w:line="480" w:lineRule="auto"/>
        <w:ind w:firstLine="720"/>
      </w:pPr>
      <w:r w:rsidRPr="00494270">
        <w:t xml:space="preserve">In contrast to women, African Americans exerting force would </w:t>
      </w:r>
      <w:r w:rsidRPr="00BA23A2">
        <w:rPr>
          <w:i/>
        </w:rPr>
        <w:t>confirm</w:t>
      </w:r>
      <w:r w:rsidRPr="00494270">
        <w:t xml:space="preserve"> racial stereotypes</w:t>
      </w:r>
      <w:r w:rsidR="00F766B9">
        <w:t xml:space="preserve"> that </w:t>
      </w:r>
      <w:r w:rsidR="00423BF5">
        <w:t>Black men</w:t>
      </w:r>
      <w:r w:rsidR="00F766B9">
        <w:t xml:space="preserve"> are </w:t>
      </w:r>
      <w:r w:rsidR="00F766B9" w:rsidRPr="000F6569">
        <w:t>aggressive</w:t>
      </w:r>
      <w:r w:rsidR="00F766B9">
        <w:t xml:space="preserve">, </w:t>
      </w:r>
      <w:del w:id="13" w:author="Justin Sanchez" w:date="2020-01-14T18:21:00Z">
        <w:r w:rsidR="00F766B9" w:rsidDel="008704D2">
          <w:delText>hostile,</w:delText>
        </w:r>
      </w:del>
      <w:r w:rsidR="00F766B9">
        <w:t xml:space="preserve"> criminal</w:t>
      </w:r>
      <w:r w:rsidR="0028542D">
        <w:t>,</w:t>
      </w:r>
      <w:r w:rsidR="00F766B9" w:rsidRPr="000F6569">
        <w:t xml:space="preserve"> </w:t>
      </w:r>
      <w:del w:id="14" w:author="Justin Sanchez" w:date="2020-01-14T18:21:00Z">
        <w:r w:rsidR="00F766B9" w:rsidRPr="000F6569" w:rsidDel="008704D2">
          <w:delText>angry</w:delText>
        </w:r>
        <w:r w:rsidR="00F766B9" w:rsidDel="008704D2">
          <w:delText>,</w:delText>
        </w:r>
      </w:del>
      <w:r w:rsidR="00F766B9">
        <w:t xml:space="preserve"> </w:t>
      </w:r>
      <w:r w:rsidR="0028542D">
        <w:t xml:space="preserve">violent </w:t>
      </w:r>
      <w:r w:rsidR="00F766B9">
        <w:t>and threatening</w:t>
      </w:r>
      <w:r w:rsidR="00F766B9" w:rsidRPr="000F6569">
        <w:t xml:space="preserve"> </w:t>
      </w:r>
      <w:del w:id="15" w:author="Justin Sanchez" w:date="2020-01-14T18:21:00Z">
        <w:r w:rsidR="00F766B9" w:rsidRPr="000F6569" w:rsidDel="008704D2">
          <w:delText>(</w:delText>
        </w:r>
        <w:r w:rsidR="0028542D" w:rsidDel="008704D2">
          <w:delText xml:space="preserve">Biernat &amp; Ma, 2005; </w:delText>
        </w:r>
        <w:r w:rsidR="00F766B9" w:rsidDel="008704D2">
          <w:delText xml:space="preserve">Devine, 1989; </w:delText>
        </w:r>
      </w:del>
      <w:del w:id="16" w:author="Justin Sanchez" w:date="2020-01-14T18:19:00Z">
        <w:r w:rsidR="00F766B9" w:rsidRPr="00D53515" w:rsidDel="002825C3">
          <w:delText>Eberhardt, Goff, Purdie, &amp; Davies, 2004</w:delText>
        </w:r>
        <w:r w:rsidR="00F766B9" w:rsidDel="002825C3">
          <w:delText>;</w:delText>
        </w:r>
        <w:r w:rsidR="00F766B9" w:rsidRPr="00D53515" w:rsidDel="002825C3">
          <w:delText xml:space="preserve"> </w:delText>
        </w:r>
      </w:del>
      <w:del w:id="17" w:author="Justin Sanchez" w:date="2020-01-14T18:10:00Z">
        <w:r w:rsidR="00F766B9" w:rsidRPr="00D53515" w:rsidDel="0001013E">
          <w:delText xml:space="preserve">Hugenberg, 2005; </w:delText>
        </w:r>
      </w:del>
      <w:proofErr w:type="spellStart"/>
      <w:r w:rsidR="00F766B9" w:rsidRPr="00D53515">
        <w:t>Hugenberg</w:t>
      </w:r>
      <w:proofErr w:type="spellEnd"/>
      <w:r w:rsidR="00F766B9" w:rsidRPr="00D53515">
        <w:t xml:space="preserve"> &amp; </w:t>
      </w:r>
      <w:proofErr w:type="spellStart"/>
      <w:r w:rsidR="00F766B9" w:rsidRPr="00D53515">
        <w:t>Bodenhausen</w:t>
      </w:r>
      <w:proofErr w:type="spellEnd"/>
      <w:r w:rsidR="00F766B9" w:rsidRPr="00D53515">
        <w:t>, 2003</w:t>
      </w:r>
      <w:r w:rsidR="00F766B9">
        <w:t xml:space="preserve">; </w:t>
      </w:r>
      <w:proofErr w:type="spellStart"/>
      <w:r w:rsidR="00F766B9" w:rsidRPr="00D53515">
        <w:t>Kleider</w:t>
      </w:r>
      <w:proofErr w:type="spellEnd"/>
      <w:r w:rsidR="00F766B9" w:rsidRPr="00D53515">
        <w:t xml:space="preserve">-Offutt, Bond, &amp; </w:t>
      </w:r>
      <w:proofErr w:type="spellStart"/>
      <w:r w:rsidR="00F766B9" w:rsidRPr="00D53515">
        <w:t>Hegerty</w:t>
      </w:r>
      <w:proofErr w:type="spellEnd"/>
      <w:r w:rsidR="00F766B9" w:rsidRPr="00D53515">
        <w:t>, 2017</w:t>
      </w:r>
      <w:r w:rsidR="00F766B9">
        <w:t xml:space="preserve">; </w:t>
      </w:r>
      <w:del w:id="18" w:author="Justin Sanchez" w:date="2020-01-14T18:16:00Z">
        <w:r w:rsidR="00F766B9" w:rsidDel="002825C3">
          <w:delText xml:space="preserve">Salerno et al., 2017; </w:delText>
        </w:r>
      </w:del>
      <w:r w:rsidR="00F766B9">
        <w:t xml:space="preserve">Wilson, </w:t>
      </w:r>
      <w:proofErr w:type="spellStart"/>
      <w:r w:rsidR="00F766B9">
        <w:t>Hugenberg</w:t>
      </w:r>
      <w:proofErr w:type="spellEnd"/>
      <w:r w:rsidR="00F766B9">
        <w:t>, &amp; Rule, 2017)</w:t>
      </w:r>
      <w:r w:rsidR="009845DD">
        <w:t xml:space="preserve">—particularly Black </w:t>
      </w:r>
      <w:r w:rsidR="009845DD" w:rsidRPr="00E71B89">
        <w:rPr>
          <w:i/>
        </w:rPr>
        <w:t>male</w:t>
      </w:r>
      <w:r w:rsidR="009845DD">
        <w:t xml:space="preserve"> officers (an intersectional point we discuss next). </w:t>
      </w:r>
      <w:r w:rsidRPr="00494270">
        <w:t xml:space="preserve">Further, </w:t>
      </w:r>
      <w:r w:rsidR="00B73DD5">
        <w:t xml:space="preserve">these stereotypes translate to </w:t>
      </w:r>
      <w:r w:rsidRPr="00494270">
        <w:t>people perceiv</w:t>
      </w:r>
      <w:r w:rsidR="00B73DD5">
        <w:t>ing</w:t>
      </w:r>
      <w:r w:rsidRPr="00494270">
        <w:t xml:space="preserve"> greater threat from African Americans relative to White targets. For example, participants perceived Black faces to be greater in height, weight, strength, and fighting ability compared to White faces, despite </w:t>
      </w:r>
      <w:r w:rsidR="00AA0C24">
        <w:t xml:space="preserve">the researchers </w:t>
      </w:r>
      <w:r w:rsidR="00D13284">
        <w:t>having</w:t>
      </w:r>
      <w:r w:rsidR="00AA0C24">
        <w:t xml:space="preserve"> </w:t>
      </w:r>
      <w:r w:rsidR="00AA0C24" w:rsidRPr="00494270">
        <w:t>controll</w:t>
      </w:r>
      <w:r w:rsidR="00AA0C24">
        <w:t>ed</w:t>
      </w:r>
      <w:r w:rsidR="00AA0C24" w:rsidRPr="00494270">
        <w:t xml:space="preserve"> </w:t>
      </w:r>
      <w:r w:rsidRPr="00494270">
        <w:t xml:space="preserve">for their actual size. </w:t>
      </w:r>
      <w:r w:rsidR="00F71A5C" w:rsidRPr="00494270">
        <w:t>Th</w:t>
      </w:r>
      <w:r w:rsidR="00F71A5C">
        <w:t>is</w:t>
      </w:r>
      <w:r w:rsidR="00F71A5C" w:rsidRPr="00494270">
        <w:t xml:space="preserve"> </w:t>
      </w:r>
      <w:r w:rsidRPr="00494270">
        <w:t>bias</w:t>
      </w:r>
      <w:r w:rsidR="00F71A5C">
        <w:t xml:space="preserve"> to</w:t>
      </w:r>
      <w:r w:rsidRPr="00494270">
        <w:t xml:space="preserve"> </w:t>
      </w:r>
      <w:r w:rsidR="00F71A5C" w:rsidRPr="00494270">
        <w:t>perce</w:t>
      </w:r>
      <w:r w:rsidR="00F71A5C">
        <w:t>ive</w:t>
      </w:r>
      <w:r w:rsidR="00F71A5C" w:rsidRPr="00494270">
        <w:t xml:space="preserve"> </w:t>
      </w:r>
      <w:r w:rsidRPr="00494270">
        <w:t xml:space="preserve">Black faces </w:t>
      </w:r>
      <w:r w:rsidR="00F71A5C">
        <w:t xml:space="preserve">as bigger and more threatening than White faces </w:t>
      </w:r>
      <w:r w:rsidRPr="00494270">
        <w:t xml:space="preserve">led participants to believe that an officer was more justified to use force against a Black suspect compared to a White suspect (Wilson et al., 2017). Further, when participants </w:t>
      </w:r>
      <w:r w:rsidR="00F71A5C">
        <w:t>were</w:t>
      </w:r>
      <w:r w:rsidR="00F71A5C" w:rsidRPr="00494270">
        <w:t xml:space="preserve"> </w:t>
      </w:r>
      <w:r w:rsidRPr="00494270">
        <w:t xml:space="preserve">primed with an African American (versus White) face they </w:t>
      </w:r>
      <w:r w:rsidR="00F71A5C">
        <w:t>were</w:t>
      </w:r>
      <w:r w:rsidR="00F71A5C" w:rsidRPr="00494270">
        <w:t xml:space="preserve"> </w:t>
      </w:r>
      <w:r w:rsidRPr="00494270">
        <w:t xml:space="preserve">slower to correctly identify non-threatening objects and words (Todd, Thiem, &amp; Neel, 2016), and quicker to identify a handgun and to misidentify </w:t>
      </w:r>
      <w:r w:rsidR="00CB4184">
        <w:t>a</w:t>
      </w:r>
      <w:r w:rsidRPr="00494270">
        <w:t xml:space="preserve"> hand tool as a gun (Payne, 2001). In the context of a “shoot/don’t shoot” computer task, participants’ implicit associations between </w:t>
      </w:r>
      <w:r w:rsidRPr="00494270">
        <w:lastRenderedPageBreak/>
        <w:t>African Americans and threat also predicted shooting armed Black targets more quickly th</w:t>
      </w:r>
      <w:r>
        <w:t>a</w:t>
      </w:r>
      <w:r w:rsidRPr="00494270">
        <w:t xml:space="preserve">n armed White targets (e.g., Correll, Urland, &amp; Ito, 2006). </w:t>
      </w:r>
      <w:r w:rsidR="00D55341">
        <w:t xml:space="preserve">These </w:t>
      </w:r>
      <w:r w:rsidRPr="00494270">
        <w:t xml:space="preserve">stereotypes might result in people perceiving the </w:t>
      </w:r>
      <w:r w:rsidR="00F63316">
        <w:t>same</w:t>
      </w:r>
      <w:r w:rsidRPr="00494270">
        <w:t xml:space="preserve"> act of force </w:t>
      </w:r>
      <w:r w:rsidR="00F63316" w:rsidRPr="00494270">
        <w:t xml:space="preserve">to be more aggressive </w:t>
      </w:r>
      <w:r w:rsidR="00F63316">
        <w:t xml:space="preserve">when they believe it </w:t>
      </w:r>
      <w:r w:rsidR="00D13284">
        <w:t xml:space="preserve">comes </w:t>
      </w:r>
      <w:r w:rsidRPr="00494270">
        <w:t xml:space="preserve">from an African American officer than a White officer, which might </w:t>
      </w:r>
      <w:r w:rsidR="003A5815">
        <w:t xml:space="preserve">then </w:t>
      </w:r>
      <w:r w:rsidR="00F63316">
        <w:t xml:space="preserve">be associated with </w:t>
      </w:r>
      <w:r w:rsidR="003A5815">
        <w:t xml:space="preserve">viewers perceiving the officer to be less effective and trusting the officer less. </w:t>
      </w:r>
    </w:p>
    <w:p w14:paraId="68D7DB63" w14:textId="07F01492" w:rsidR="00213E04" w:rsidRDefault="00EC1730" w:rsidP="00BA23A2">
      <w:pPr>
        <w:spacing w:line="480" w:lineRule="auto"/>
        <w:ind w:firstLine="720"/>
      </w:pPr>
      <w:r w:rsidRPr="00BA23A2">
        <w:t>Similar to gender stereo</w:t>
      </w:r>
      <w:r w:rsidR="00F766B9">
        <w:t>ty</w:t>
      </w:r>
      <w:r w:rsidRPr="00BA23A2">
        <w:t xml:space="preserve">pes, </w:t>
      </w:r>
      <w:r w:rsidR="00F97C71">
        <w:t>the effect of</w:t>
      </w:r>
      <w:r w:rsidRPr="00BA23A2">
        <w:t xml:space="preserve"> racial stereotypes </w:t>
      </w:r>
      <w:r w:rsidR="00F97C71">
        <w:t>on</w:t>
      </w:r>
      <w:r w:rsidRPr="00BA23A2">
        <w:t xml:space="preserve"> </w:t>
      </w:r>
      <w:r w:rsidR="00F97C71">
        <w:t>perceptions of and trust</w:t>
      </w:r>
      <w:r w:rsidRPr="00BA23A2">
        <w:t xml:space="preserve"> in an officer </w:t>
      </w:r>
      <w:r w:rsidR="00A3703C">
        <w:t xml:space="preserve">might </w:t>
      </w:r>
      <w:r w:rsidR="00F97C71">
        <w:t xml:space="preserve">be explained by </w:t>
      </w:r>
      <w:r w:rsidR="001C076A">
        <w:t>what</w:t>
      </w:r>
      <w:r w:rsidRPr="00BA23A2">
        <w:t xml:space="preserve"> attributions </w:t>
      </w:r>
      <w:r w:rsidR="001C076A">
        <w:t xml:space="preserve">people make </w:t>
      </w:r>
      <w:r w:rsidRPr="00BA23A2">
        <w:t>for the</w:t>
      </w:r>
      <w:r w:rsidR="00B12D75">
        <w:t>ir</w:t>
      </w:r>
      <w:r w:rsidRPr="00BA23A2">
        <w:t xml:space="preserve"> </w:t>
      </w:r>
      <w:r w:rsidR="002405EA">
        <w:t>use-of-force</w:t>
      </w:r>
      <w:r w:rsidRPr="00BA23A2">
        <w:t xml:space="preserve">. </w:t>
      </w:r>
      <w:r w:rsidR="00455125">
        <w:t>Because aggression and physical violence are stereotypically associated with African Americans, people might be likely to believe</w:t>
      </w:r>
      <w:r w:rsidR="00D13284">
        <w:t xml:space="preserve"> that</w:t>
      </w:r>
      <w:r w:rsidR="00455125">
        <w:t xml:space="preserve"> </w:t>
      </w:r>
      <w:r w:rsidR="004B73B8">
        <w:t>their</w:t>
      </w:r>
      <w:r w:rsidR="00455125">
        <w:t xml:space="preserve"> act of force is a result of who they are as a person. </w:t>
      </w:r>
      <w:r w:rsidR="008C525C">
        <w:t xml:space="preserve">For example, </w:t>
      </w:r>
      <w:r w:rsidRPr="00F766B9">
        <w:t xml:space="preserve">when Black </w:t>
      </w:r>
      <w:r w:rsidR="00E578AE">
        <w:t>targets</w:t>
      </w:r>
      <w:r w:rsidRPr="00F766B9">
        <w:t xml:space="preserve"> inflicted harm against </w:t>
      </w:r>
      <w:r w:rsidRPr="002B2EBF">
        <w:t xml:space="preserve">another person, participants were more likely to attribute the action to an internal disposition rather than a situational factor compared to when the </w:t>
      </w:r>
      <w:r w:rsidR="00E578AE">
        <w:t>target</w:t>
      </w:r>
      <w:r w:rsidRPr="002B2EBF">
        <w:t xml:space="preserve"> was White (Duncan, 1976).</w:t>
      </w:r>
      <w:r>
        <w:t xml:space="preserve"> Thus, </w:t>
      </w:r>
      <w:r w:rsidR="00ED1957">
        <w:t xml:space="preserve">people might </w:t>
      </w:r>
      <w:r w:rsidR="00AB337C">
        <w:t xml:space="preserve">be more likely to </w:t>
      </w:r>
      <w:r w:rsidR="00ED1957">
        <w:t xml:space="preserve">make an internal attribution for </w:t>
      </w:r>
      <w:r w:rsidR="00D158E8">
        <w:t>a Black</w:t>
      </w:r>
      <w:r w:rsidR="00ED1957">
        <w:t xml:space="preserve"> </w:t>
      </w:r>
      <w:r w:rsidR="003219B1">
        <w:t xml:space="preserve">male </w:t>
      </w:r>
      <w:r w:rsidR="00ED1957">
        <w:t xml:space="preserve">officer’s </w:t>
      </w:r>
      <w:r w:rsidR="002405EA">
        <w:t>use-of-force</w:t>
      </w:r>
      <w:r w:rsidR="00ED1957">
        <w:t xml:space="preserve"> because it confirms </w:t>
      </w:r>
      <w:r w:rsidR="00D158E8">
        <w:t xml:space="preserve">racial stereotypes that he is </w:t>
      </w:r>
      <w:r w:rsidR="003219B1">
        <w:t>an</w:t>
      </w:r>
      <w:r w:rsidR="00ED1957">
        <w:t xml:space="preserve"> aggressive and threatening person</w:t>
      </w:r>
      <w:r w:rsidR="007A7FB2">
        <w:t>,</w:t>
      </w:r>
      <w:r w:rsidR="00F61B90">
        <w:t xml:space="preserve"> relative to a White male</w:t>
      </w:r>
      <w:r w:rsidR="00D13284">
        <w:t xml:space="preserve"> officer</w:t>
      </w:r>
      <w:r w:rsidR="00F61B90">
        <w:t>.</w:t>
      </w:r>
      <w:r>
        <w:t xml:space="preserve"> </w:t>
      </w:r>
    </w:p>
    <w:p w14:paraId="3C086564" w14:textId="77777777" w:rsidR="00213E04" w:rsidRPr="005A6EDE" w:rsidRDefault="00213E04" w:rsidP="00213E04">
      <w:pPr>
        <w:spacing w:line="480" w:lineRule="auto"/>
        <w:rPr>
          <w:b/>
        </w:rPr>
      </w:pPr>
      <w:r w:rsidRPr="005A6EDE">
        <w:rPr>
          <w:b/>
        </w:rPr>
        <w:t>Intersection of Officer Race and Gender</w:t>
      </w:r>
    </w:p>
    <w:p w14:paraId="3CA91D7A" w14:textId="38C1B59B" w:rsidR="00202CEA" w:rsidRDefault="006B7291" w:rsidP="00202CEA">
      <w:pPr>
        <w:spacing w:line="480" w:lineRule="auto"/>
        <w:ind w:firstLine="720"/>
      </w:pPr>
      <w:r>
        <w:t xml:space="preserve">At this point, the reader might be frustrated about the comparisons being made between gender and racial stereotypes because it begs an important question: </w:t>
      </w:r>
      <w:r w:rsidR="002E2824">
        <w:t>W</w:t>
      </w:r>
      <w:r>
        <w:t>hat about Black women, for whom people might hold conflicting stereotypes?</w:t>
      </w:r>
      <w:r w:rsidR="003040BD">
        <w:t xml:space="preserve"> Will people expect her to be aggressive because she is Black, or not aggressive because she is a woman?</w:t>
      </w:r>
      <w:r w:rsidR="00441FCE">
        <w:t xml:space="preserve"> </w:t>
      </w:r>
      <w:r w:rsidR="002C768B">
        <w:t>Or</w:t>
      </w:r>
      <w:r w:rsidR="002E2824">
        <w:t>,</w:t>
      </w:r>
      <w:r w:rsidR="002C768B">
        <w:t xml:space="preserve"> will people have an entirely unique set of stereotypes about Black women? The ambiguity </w:t>
      </w:r>
      <w:r w:rsidR="002E2824">
        <w:t>thus far is</w:t>
      </w:r>
      <w:r w:rsidR="002C768B">
        <w:t xml:space="preserve"> due, in part, to the fact that much of the research </w:t>
      </w:r>
      <w:r w:rsidR="002E2824">
        <w:t xml:space="preserve">reviewed </w:t>
      </w:r>
      <w:r w:rsidR="002C768B">
        <w:t xml:space="preserve">above included only Black male targets or referred to “African Americans” without specifying gender. </w:t>
      </w:r>
      <w:r w:rsidR="00F766B9">
        <w:t xml:space="preserve">To avoid “one-size-fits-all” approaches to </w:t>
      </w:r>
      <w:r w:rsidR="00F766B9">
        <w:lastRenderedPageBreak/>
        <w:t>studying prejudice that fail to test the intersection of race and gender (</w:t>
      </w:r>
      <w:r w:rsidR="00F766B9" w:rsidRPr="00782F6B">
        <w:t>Remedios &amp; Snyder, 2015</w:t>
      </w:r>
      <w:r w:rsidR="00F766B9">
        <w:t xml:space="preserve">; </w:t>
      </w:r>
      <w:r w:rsidR="00F766B9" w:rsidRPr="009F6DDD">
        <w:t>Sommers &amp; Babbitt, 2010</w:t>
      </w:r>
      <w:r w:rsidR="00F766B9">
        <w:t>; Warner &amp; Shields, 2013), w</w:t>
      </w:r>
      <w:r w:rsidR="00F766B9" w:rsidRPr="00B948DF">
        <w:t xml:space="preserve">e </w:t>
      </w:r>
      <w:r w:rsidR="00F766B9">
        <w:t xml:space="preserve">manipulated officer race and gender. </w:t>
      </w:r>
    </w:p>
    <w:p w14:paraId="52E8063B" w14:textId="20ADF1D0" w:rsidR="00EB7943" w:rsidRDefault="00202CEA" w:rsidP="00202CEA">
      <w:pPr>
        <w:spacing w:line="480" w:lineRule="auto"/>
        <w:ind w:firstLine="720"/>
      </w:pPr>
      <w:r>
        <w:t>We did not</w:t>
      </w:r>
      <w:r w:rsidR="00076AED">
        <w:t>, however,</w:t>
      </w:r>
      <w:r>
        <w:t xml:space="preserve"> have </w:t>
      </w:r>
      <w:r w:rsidRPr="00BA23A2">
        <w:rPr>
          <w:i/>
        </w:rPr>
        <w:t>a prior</w:t>
      </w:r>
      <w:r w:rsidR="000E4301">
        <w:rPr>
          <w:i/>
        </w:rPr>
        <w:t>i</w:t>
      </w:r>
      <w:r>
        <w:t xml:space="preserve"> hypotheses regarding the intersection of gender and race because the already limited literature has produced conflicting results. On the one hand, there is some evidence that people have stereotypes relevant to this context that are unique to Black women (e.g., </w:t>
      </w:r>
      <w:r w:rsidRPr="00202CEA">
        <w:t xml:space="preserve">verbally aggressive </w:t>
      </w:r>
      <w:r>
        <w:t>“</w:t>
      </w:r>
      <w:r w:rsidRPr="00202CEA">
        <w:t>Sapphires</w:t>
      </w:r>
      <w:r>
        <w:t xml:space="preserve">,” </w:t>
      </w:r>
      <w:r w:rsidR="00082942">
        <w:t xml:space="preserve">or </w:t>
      </w:r>
      <w:r>
        <w:t xml:space="preserve">tough and strong Black women, </w:t>
      </w:r>
      <w:r w:rsidR="000E4301">
        <w:t>Donovan, 2011</w:t>
      </w:r>
      <w:r>
        <w:t>; West, 1995)</w:t>
      </w:r>
      <w:r w:rsidR="000E4301">
        <w:t xml:space="preserve">, and that </w:t>
      </w:r>
      <w:r w:rsidR="000E1E7A">
        <w:t xml:space="preserve">some </w:t>
      </w:r>
      <w:r w:rsidR="000E4301">
        <w:t xml:space="preserve">gender stereotypes about White women do not generalize to Black women (e.g., being </w:t>
      </w:r>
      <w:r>
        <w:t>communal</w:t>
      </w:r>
      <w:r w:rsidR="000E4301">
        <w:t xml:space="preserve">, </w:t>
      </w:r>
      <w:r>
        <w:t xml:space="preserve">Donovan, 2011). </w:t>
      </w:r>
      <w:r w:rsidR="00C462EE">
        <w:t xml:space="preserve">When asked to generate stereotypes about intersectional groups that included </w:t>
      </w:r>
      <w:r w:rsidR="008B7C36">
        <w:t xml:space="preserve">the combination of </w:t>
      </w:r>
      <w:r w:rsidR="00C462EE">
        <w:t>ethnicity and gender, people generated unique stereotypes that were not a product of merely combining gender and racial stereotypes (</w:t>
      </w:r>
      <w:r>
        <w:t xml:space="preserve">Ghavami </w:t>
      </w:r>
      <w:r w:rsidR="00C462EE">
        <w:t>&amp;</w:t>
      </w:r>
      <w:r>
        <w:t xml:space="preserve"> Peplau</w:t>
      </w:r>
      <w:r w:rsidR="00C462EE">
        <w:t xml:space="preserve">, </w:t>
      </w:r>
      <w:r>
        <w:t>2012)</w:t>
      </w:r>
      <w:r w:rsidR="00C462EE">
        <w:t>.</w:t>
      </w:r>
      <w:r>
        <w:t xml:space="preserve"> </w:t>
      </w:r>
      <w:r w:rsidR="00C462EE">
        <w:t>Further, r</w:t>
      </w:r>
      <w:r w:rsidR="00374CAC">
        <w:t xml:space="preserve">esearch investigating biases against women in the workplace has found that Black women were harassed more often </w:t>
      </w:r>
      <w:r w:rsidR="000E1E7A">
        <w:t xml:space="preserve">than </w:t>
      </w:r>
      <w:r w:rsidR="00374CAC">
        <w:t>White women or male racial minorities</w:t>
      </w:r>
      <w:r w:rsidR="00C63513">
        <w:t>,</w:t>
      </w:r>
      <w:r w:rsidR="00374CAC">
        <w:t xml:space="preserve"> due to their double minority status (Berdahl &amp; Moore, 2006).</w:t>
      </w:r>
      <w:r w:rsidR="00C63513">
        <w:t xml:space="preserve"> </w:t>
      </w:r>
    </w:p>
    <w:p w14:paraId="33ED25AD" w14:textId="6A507509" w:rsidR="00213E04" w:rsidRDefault="00C63513" w:rsidP="001B5CC1">
      <w:pPr>
        <w:spacing w:line="480" w:lineRule="auto"/>
        <w:ind w:firstLine="720"/>
      </w:pPr>
      <w:r>
        <w:t xml:space="preserve">On the other hand, some research has found that </w:t>
      </w:r>
      <w:r w:rsidR="00A96C8F">
        <w:t xml:space="preserve">other </w:t>
      </w:r>
      <w:r>
        <w:t xml:space="preserve">racial stereotypes </w:t>
      </w:r>
      <w:r w:rsidR="00A96C8F">
        <w:t xml:space="preserve">relevant to this context </w:t>
      </w:r>
      <w:r>
        <w:t>generalize to both Black men and women, such as the “angry Black man/woman” stereotype (Salerno et al., 2017).</w:t>
      </w:r>
      <w:r w:rsidR="00C462EE">
        <w:t xml:space="preserve"> </w:t>
      </w:r>
      <w:r w:rsidR="00EB7943">
        <w:t>Some</w:t>
      </w:r>
      <w:r w:rsidR="00C462EE" w:rsidRPr="00C462EE">
        <w:t xml:space="preserve"> researchers argue that persons who do not prototypically identify with one group (e.g., Black women) </w:t>
      </w:r>
      <w:r w:rsidR="00624889">
        <w:t xml:space="preserve">face “invisibility” issues and </w:t>
      </w:r>
      <w:r w:rsidR="00C462EE">
        <w:t>might</w:t>
      </w:r>
      <w:r w:rsidR="00C462EE" w:rsidRPr="00C462EE">
        <w:t xml:space="preserve"> go unnoticed</w:t>
      </w:r>
      <w:r w:rsidR="00825572">
        <w:t xml:space="preserve"> </w:t>
      </w:r>
      <w:r w:rsidR="00C462EE" w:rsidRPr="00C462EE">
        <w:t xml:space="preserve">because they do not easily fit </w:t>
      </w:r>
      <w:r w:rsidR="00EB7943">
        <w:t>into one salient</w:t>
      </w:r>
      <w:r w:rsidR="00825572">
        <w:t xml:space="preserve"> </w:t>
      </w:r>
      <w:r w:rsidR="00C462EE" w:rsidRPr="00C462EE">
        <w:t>stereotype</w:t>
      </w:r>
      <w:r w:rsidR="00825572" w:rsidRPr="00825572">
        <w:t xml:space="preserve"> </w:t>
      </w:r>
      <w:r w:rsidR="00825572">
        <w:t>(</w:t>
      </w:r>
      <w:r w:rsidR="00EB7943" w:rsidRPr="00C462EE">
        <w:t>Purdie-Vaughns &amp; Eibach, 2008</w:t>
      </w:r>
      <w:r w:rsidR="00EB7943">
        <w:t xml:space="preserve">; </w:t>
      </w:r>
      <w:r w:rsidR="00825572">
        <w:t>Schug, Alt, &amp; Klauer, 2015</w:t>
      </w:r>
      <w:r w:rsidR="00825572" w:rsidRPr="00C462EE">
        <w:t>)</w:t>
      </w:r>
      <w:r w:rsidR="00C462EE">
        <w:t>.</w:t>
      </w:r>
      <w:r w:rsidR="00C462EE" w:rsidRPr="00C462EE">
        <w:t xml:space="preserve"> </w:t>
      </w:r>
      <w:r w:rsidR="000E4301">
        <w:t xml:space="preserve">Given the mixed nature of these finding regarding whether reactions to Black women would differ from those of White women and/or Black men, we conducted an exploratory intersectional test, but with no </w:t>
      </w:r>
      <w:r w:rsidR="000E4301" w:rsidRPr="00BA23A2">
        <w:rPr>
          <w:i/>
        </w:rPr>
        <w:t>a priori</w:t>
      </w:r>
      <w:r w:rsidR="000E4301">
        <w:t xml:space="preserve"> predictions.</w:t>
      </w:r>
    </w:p>
    <w:p w14:paraId="1189C130" w14:textId="77CD3EFC" w:rsidR="00620ADE" w:rsidRPr="00620ADE" w:rsidRDefault="00620ADE" w:rsidP="00A95D6D">
      <w:pPr>
        <w:spacing w:line="480" w:lineRule="auto"/>
        <w:rPr>
          <w:b/>
        </w:rPr>
      </w:pPr>
      <w:r w:rsidRPr="00620ADE">
        <w:rPr>
          <w:b/>
        </w:rPr>
        <w:t>Study Overview and Hypotheses</w:t>
      </w:r>
    </w:p>
    <w:p w14:paraId="2F641F17" w14:textId="6AC50F19" w:rsidR="00A95D6D" w:rsidRPr="00A95D6D" w:rsidRDefault="00A95D6D" w:rsidP="00674839">
      <w:pPr>
        <w:spacing w:line="480" w:lineRule="auto"/>
        <w:ind w:firstLine="720"/>
        <w:outlineLvl w:val="0"/>
      </w:pPr>
      <w:r w:rsidRPr="00A95D6D">
        <w:lastRenderedPageBreak/>
        <w:t xml:space="preserve">There have been no experimental investigations (to our knowledge) </w:t>
      </w:r>
      <w:r w:rsidR="0022031F">
        <w:t>of</w:t>
      </w:r>
      <w:r w:rsidRPr="00A95D6D">
        <w:t xml:space="preserve"> how officer gender and race might affect perceptions of an officer who exerts force during an interaction with a civilian. </w:t>
      </w:r>
      <w:r w:rsidR="008F6ADC">
        <w:t>P</w:t>
      </w:r>
      <w:r w:rsidRPr="00A95D6D">
        <w:t xml:space="preserve">articipants viewed a </w:t>
      </w:r>
      <w:r w:rsidR="00C176BD">
        <w:t xml:space="preserve">dash-camera </w:t>
      </w:r>
      <w:r w:rsidRPr="00A95D6D">
        <w:t xml:space="preserve">video of a police-civilian altercation. We randomly assigned participants to view a segment of the interaction that either did or did not include exertion of force (i.e., the officer throwing the civilian to the ground). We purposely chose a low-resolution video, in which the </w:t>
      </w:r>
      <w:r w:rsidR="002405EA">
        <w:t>use-of-force</w:t>
      </w:r>
      <w:r w:rsidRPr="00A95D6D">
        <w:t xml:space="preserve"> is obvious, but the race and gender of the officer is obscured. This enabled us to hold all elements of the officer and interaction constant by showing the same exact interaction, while manipulating whether the participant </w:t>
      </w:r>
      <w:r w:rsidR="005C6FBF" w:rsidRPr="00A95D6D">
        <w:rPr>
          <w:i/>
        </w:rPr>
        <w:t>believe</w:t>
      </w:r>
      <w:r w:rsidR="005C6FBF">
        <w:rPr>
          <w:i/>
        </w:rPr>
        <w:t>d</w:t>
      </w:r>
      <w:r w:rsidR="005C6FBF" w:rsidRPr="00A95D6D">
        <w:t xml:space="preserve"> </w:t>
      </w:r>
      <w:r w:rsidRPr="00A95D6D">
        <w:t xml:space="preserve">the officer to be Black or White and male or female by randomly assigning them to see one of several uniformed portraits ostensibly depicting the officer in the video. Afterward, we assessed </w:t>
      </w:r>
      <w:r w:rsidR="009919E7">
        <w:t xml:space="preserve">internal explanations </w:t>
      </w:r>
      <w:r w:rsidRPr="00A95D6D">
        <w:t>(</w:t>
      </w:r>
      <w:r w:rsidR="009B35DF">
        <w:t>e.g</w:t>
      </w:r>
      <w:r w:rsidRPr="00A95D6D">
        <w:t xml:space="preserve">., the officer’s emotional reactivity, </w:t>
      </w:r>
      <w:r w:rsidR="002A3227">
        <w:t xml:space="preserve">being a violent person, </w:t>
      </w:r>
      <w:r w:rsidR="002A3227" w:rsidRPr="00A95D6D">
        <w:t>aggressi</w:t>
      </w:r>
      <w:r w:rsidR="002A3227">
        <w:t>veness</w:t>
      </w:r>
      <w:r w:rsidRPr="00A95D6D">
        <w:t xml:space="preserve">) and </w:t>
      </w:r>
      <w:r w:rsidR="009919E7">
        <w:t>external explanations (</w:t>
      </w:r>
      <w:r w:rsidR="009B35DF">
        <w:t>e.g</w:t>
      </w:r>
      <w:r w:rsidR="009919E7">
        <w:t>., the dangerousness of the situation, the suspect’s behavior)</w:t>
      </w:r>
      <w:r w:rsidR="009B35DF">
        <w:t xml:space="preserve"> for the officer’s behavior</w:t>
      </w:r>
      <w:r w:rsidR="009919E7">
        <w:t xml:space="preserve">, as well as </w:t>
      </w:r>
      <w:r w:rsidRPr="00A95D6D">
        <w:t>attitudes toward the officer (i.e., trust and confidence in the officer, perceived effectiveness).</w:t>
      </w:r>
    </w:p>
    <w:p w14:paraId="1426E59E" w14:textId="6DDD11A4" w:rsidR="00F7703A" w:rsidRDefault="00A95D6D" w:rsidP="004B0616">
      <w:pPr>
        <w:spacing w:line="480" w:lineRule="auto"/>
        <w:ind w:firstLine="720"/>
        <w:outlineLvl w:val="0"/>
      </w:pPr>
      <w:r w:rsidRPr="00A95D6D">
        <w:rPr>
          <w:b/>
        </w:rPr>
        <w:t xml:space="preserve">Officer gender hypotheses. </w:t>
      </w:r>
      <w:r w:rsidRPr="00A95D6D">
        <w:t xml:space="preserve">We hypothesized a significant interaction between officer gender and </w:t>
      </w:r>
      <w:r w:rsidR="002405EA">
        <w:t>use-of-force</w:t>
      </w:r>
      <w:r w:rsidRPr="00A95D6D">
        <w:t xml:space="preserve"> on attitudes toward the officer. Because female officers</w:t>
      </w:r>
      <w:r w:rsidR="009514B5">
        <w:t>’ behavior is</w:t>
      </w:r>
      <w:r w:rsidRPr="00A95D6D">
        <w:t xml:space="preserve"> not violating gender stereotypes in the no-force condition, we predicted no differences in how the male and female officer</w:t>
      </w:r>
      <w:r w:rsidR="00F7703A">
        <w:t>s</w:t>
      </w:r>
      <w:r w:rsidRPr="00A95D6D">
        <w:t xml:space="preserve"> </w:t>
      </w:r>
      <w:r w:rsidR="004069AC">
        <w:t>would be</w:t>
      </w:r>
      <w:r w:rsidR="004069AC" w:rsidRPr="00A95D6D">
        <w:t xml:space="preserve"> </w:t>
      </w:r>
      <w:r w:rsidRPr="00A95D6D">
        <w:t xml:space="preserve">perceived in this </w:t>
      </w:r>
      <w:r w:rsidR="009E44A4">
        <w:t xml:space="preserve">no-force </w:t>
      </w:r>
      <w:r w:rsidRPr="00A95D6D">
        <w:t xml:space="preserve">control condition. In contrast, when the female officer violates stereotypes by using force, we expected gender differences in attitudes toward the officer. </w:t>
      </w:r>
    </w:p>
    <w:p w14:paraId="2F09714D" w14:textId="6AD0E9F1" w:rsidR="00A95D6D" w:rsidRPr="00A95D6D" w:rsidRDefault="00A95D6D" w:rsidP="004B0616">
      <w:pPr>
        <w:spacing w:line="480" w:lineRule="auto"/>
        <w:ind w:firstLine="720"/>
        <w:outlineLvl w:val="0"/>
      </w:pPr>
      <w:r w:rsidRPr="00A95D6D">
        <w:t xml:space="preserve">We tested competing hypotheses, however, regarding the </w:t>
      </w:r>
      <w:r w:rsidRPr="00B5118A">
        <w:rPr>
          <w:i/>
        </w:rPr>
        <w:t>direction</w:t>
      </w:r>
      <w:r w:rsidRPr="00A95D6D">
        <w:t xml:space="preserve"> of that officer gender effect. On the one hand, women are </w:t>
      </w:r>
      <w:r w:rsidR="00B5118A">
        <w:t>typically</w:t>
      </w:r>
      <w:r w:rsidRPr="00A95D6D">
        <w:t xml:space="preserve"> punished for violating stereotypes, which would support the prediction that </w:t>
      </w:r>
      <w:r w:rsidR="002405EA">
        <w:t>use-of-force</w:t>
      </w:r>
      <w:r w:rsidRPr="00A95D6D">
        <w:t xml:space="preserve"> by a female officer </w:t>
      </w:r>
      <w:r w:rsidR="009514B5">
        <w:t xml:space="preserve">would result in less trust and </w:t>
      </w:r>
      <w:r w:rsidR="009514B5">
        <w:lastRenderedPageBreak/>
        <w:t xml:space="preserve">perceived effectiveness relative to </w:t>
      </w:r>
      <w:r w:rsidRPr="00A95D6D">
        <w:t xml:space="preserve">a male officer. On the other hand, because aggression is so unexpected from women, people might see </w:t>
      </w:r>
      <w:r w:rsidR="00CE40C2">
        <w:t xml:space="preserve">her use of force as less driven by an internal trait and more likely to be driven by a response to the </w:t>
      </w:r>
      <w:r w:rsidR="000441EC">
        <w:t xml:space="preserve">external </w:t>
      </w:r>
      <w:r w:rsidRPr="00A95D6D">
        <w:t>situation and</w:t>
      </w:r>
      <w:r w:rsidR="00B760E5">
        <w:t xml:space="preserve"> ultimately </w:t>
      </w:r>
      <w:r w:rsidRPr="00A95D6D">
        <w:t xml:space="preserve">view female officers </w:t>
      </w:r>
      <w:r w:rsidR="0084029A">
        <w:t>as more effective and trustworthy</w:t>
      </w:r>
      <w:r w:rsidR="001C2DAA">
        <w:t xml:space="preserve"> than male officers</w:t>
      </w:r>
      <w:r w:rsidRPr="00A95D6D">
        <w:t xml:space="preserve">. </w:t>
      </w:r>
    </w:p>
    <w:p w14:paraId="184C5671" w14:textId="1F561035" w:rsidR="00A95D6D" w:rsidRPr="00A95D6D" w:rsidRDefault="00A95D6D" w:rsidP="004B0616">
      <w:pPr>
        <w:spacing w:line="480" w:lineRule="auto"/>
        <w:ind w:firstLine="720"/>
        <w:outlineLvl w:val="0"/>
      </w:pPr>
      <w:r w:rsidRPr="00A95D6D">
        <w:rPr>
          <w:b/>
        </w:rPr>
        <w:t xml:space="preserve">Officer race hypotheses. </w:t>
      </w:r>
      <w:r w:rsidRPr="00A95D6D">
        <w:t xml:space="preserve">We hypothesized a significant interaction between officer race and </w:t>
      </w:r>
      <w:r w:rsidR="002405EA">
        <w:t>use-of-force</w:t>
      </w:r>
      <w:r w:rsidRPr="00A95D6D">
        <w:t xml:space="preserve"> on attitudes toward the officer. Because African Americans are not confirming racial stereotypes in the no-force condition, we predicted no differences in how the Black and White officers are perceived</w:t>
      </w:r>
      <w:r w:rsidR="009D1770">
        <w:t xml:space="preserve"> in this control condition</w:t>
      </w:r>
      <w:r w:rsidRPr="00A95D6D">
        <w:t xml:space="preserve">. In contrast, when </w:t>
      </w:r>
      <w:r w:rsidR="00F03A33">
        <w:t>Black officers</w:t>
      </w:r>
      <w:r w:rsidRPr="00A95D6D">
        <w:t xml:space="preserve"> confirm stereotypes by using force, we predicted that </w:t>
      </w:r>
      <w:r w:rsidR="001268B5">
        <w:t>these</w:t>
      </w:r>
      <w:r w:rsidR="001268B5" w:rsidRPr="00A95D6D">
        <w:t xml:space="preserve"> </w:t>
      </w:r>
      <w:r w:rsidRPr="00A95D6D">
        <w:t xml:space="preserve">stereotypes of Black </w:t>
      </w:r>
      <w:del w:id="19" w:author="Justin Sanchez" w:date="2020-01-14T15:49:00Z">
        <w:r w:rsidRPr="00A95D6D" w:rsidDel="004A0F72">
          <w:delText xml:space="preserve">targets </w:delText>
        </w:r>
      </w:del>
      <w:ins w:id="20" w:author="Justin Sanchez" w:date="2020-01-14T15:49:00Z">
        <w:r w:rsidR="004A0F72">
          <w:t>people</w:t>
        </w:r>
        <w:r w:rsidR="004A0F72" w:rsidRPr="00A95D6D">
          <w:t xml:space="preserve"> </w:t>
        </w:r>
      </w:ins>
      <w:r w:rsidRPr="00A95D6D">
        <w:t xml:space="preserve">as aggressive and threatening </w:t>
      </w:r>
      <w:r w:rsidR="001268B5">
        <w:t>would</w:t>
      </w:r>
      <w:r w:rsidR="001268B5" w:rsidRPr="00A95D6D">
        <w:t xml:space="preserve"> </w:t>
      </w:r>
      <w:r w:rsidRPr="00A95D6D">
        <w:t>lead participants to perceive Black officer</w:t>
      </w:r>
      <w:r w:rsidR="001268B5">
        <w:t>s</w:t>
      </w:r>
      <w:r w:rsidRPr="00A95D6D">
        <w:t xml:space="preserve"> </w:t>
      </w:r>
      <w:r w:rsidR="00B665BD">
        <w:t>to be less effective and trustworthy</w:t>
      </w:r>
      <w:r w:rsidRPr="00A95D6D">
        <w:t xml:space="preserve"> than White officer</w:t>
      </w:r>
      <w:r w:rsidR="001268B5">
        <w:t>s</w:t>
      </w:r>
      <w:r w:rsidRPr="00A95D6D">
        <w:t>.</w:t>
      </w:r>
    </w:p>
    <w:p w14:paraId="439CDAC2" w14:textId="04BDAD1C" w:rsidR="00A95D6D" w:rsidRPr="00A95D6D" w:rsidRDefault="004C07EB" w:rsidP="004B0616">
      <w:pPr>
        <w:spacing w:line="480" w:lineRule="auto"/>
        <w:ind w:firstLine="720"/>
        <w:outlineLvl w:val="0"/>
      </w:pPr>
      <w:r>
        <w:rPr>
          <w:b/>
        </w:rPr>
        <w:t>Exploratory</w:t>
      </w:r>
      <w:r w:rsidR="00A95D6D" w:rsidRPr="00A95D6D">
        <w:rPr>
          <w:b/>
        </w:rPr>
        <w:t xml:space="preserve"> moderators.</w:t>
      </w:r>
      <w:r w:rsidR="00A95D6D" w:rsidRPr="00A95D6D">
        <w:t xml:space="preserve"> </w:t>
      </w:r>
      <w:r w:rsidR="0074073E">
        <w:t>W</w:t>
      </w:r>
      <w:r w:rsidR="00A95D6D" w:rsidRPr="00A95D6D">
        <w:t xml:space="preserve">e conducted exploratory analyses regarding the potential three-way interaction between officers’ </w:t>
      </w:r>
      <w:r w:rsidR="002405EA">
        <w:t>use-of-force</w:t>
      </w:r>
      <w:r w:rsidR="00A95D6D" w:rsidRPr="00A95D6D">
        <w:t xml:space="preserve">, race and gender. </w:t>
      </w:r>
      <w:r w:rsidR="00A109B2">
        <w:t>P</w:t>
      </w:r>
      <w:r w:rsidR="008D7D0F">
        <w:t xml:space="preserve">articipants’ level of </w:t>
      </w:r>
      <w:r w:rsidR="00A95D6D" w:rsidRPr="00A95D6D">
        <w:t xml:space="preserve">racial prejudice, sexism, and attitudes toward the police sometimes depend on </w:t>
      </w:r>
      <w:r w:rsidR="008D7D0F">
        <w:t>their</w:t>
      </w:r>
      <w:r w:rsidR="00A95D6D" w:rsidRPr="00A95D6D">
        <w:t xml:space="preserve"> own race and/or gender (e.g., Ekehammar, Akrami, &amp; Araya, 2003; Rudman &amp; Kilianski, 2000; Weitzer, 2002), but sometimes do not (e.g., Salerno &amp; Peter-Hagene, 2015; Salerno et al., </w:t>
      </w:r>
      <w:r w:rsidR="003E2C7C">
        <w:t>2017</w:t>
      </w:r>
      <w:r w:rsidR="00A95D6D" w:rsidRPr="00A95D6D">
        <w:t xml:space="preserve">). Thus, we </w:t>
      </w:r>
      <w:r w:rsidR="00344B22">
        <w:t xml:space="preserve">also </w:t>
      </w:r>
      <w:r w:rsidR="00A95D6D" w:rsidRPr="00A95D6D">
        <w:t>conducted exploratory analyses to see if our predicted effects depend on participant gender and/or race</w:t>
      </w:r>
      <w:r w:rsidR="005D5A38">
        <w:t>. We</w:t>
      </w:r>
      <w:r w:rsidR="00A95D6D" w:rsidRPr="00A95D6D">
        <w:t xml:space="preserve"> did not have </w:t>
      </w:r>
      <w:r w:rsidR="00A95D6D" w:rsidRPr="003E2C7C">
        <w:rPr>
          <w:i/>
        </w:rPr>
        <w:t>a priori</w:t>
      </w:r>
      <w:r w:rsidR="00A95D6D" w:rsidRPr="00A95D6D">
        <w:t xml:space="preserve"> hypotheses</w:t>
      </w:r>
      <w:r w:rsidR="005D5A38">
        <w:t>, however, regarding these moderators</w:t>
      </w:r>
      <w:r w:rsidR="00A95D6D" w:rsidRPr="00A95D6D">
        <w:t xml:space="preserve">. </w:t>
      </w:r>
    </w:p>
    <w:p w14:paraId="3FB5094C" w14:textId="12DCF565" w:rsidR="00A95D6D" w:rsidRDefault="00A95D6D" w:rsidP="00602C2A">
      <w:pPr>
        <w:spacing w:line="480" w:lineRule="auto"/>
        <w:ind w:firstLine="720"/>
        <w:outlineLvl w:val="0"/>
      </w:pPr>
      <w:r w:rsidRPr="00A95D6D">
        <w:rPr>
          <w:b/>
        </w:rPr>
        <w:t>Moderated mediation hypotheses.</w:t>
      </w:r>
      <w:r w:rsidRPr="00A95D6D">
        <w:t xml:space="preserve"> Finally, if officer race and/or gender affect how much participants trust and </w:t>
      </w:r>
      <w:r w:rsidR="001227E3">
        <w:t>perceive officers to be effective</w:t>
      </w:r>
      <w:r w:rsidRPr="00A95D6D">
        <w:t xml:space="preserve">, we predicted that it would be explained (or “mediated”) </w:t>
      </w:r>
      <w:r w:rsidR="00344B22">
        <w:t xml:space="preserve">by </w:t>
      </w:r>
      <w:r w:rsidR="001D314A">
        <w:t>the degree to which they explained the force via internal or external attributions</w:t>
      </w:r>
      <w:r w:rsidRPr="00A95D6D">
        <w:t xml:space="preserve">. </w:t>
      </w:r>
      <w:r w:rsidR="00E8191B">
        <w:t>Consistent with the fundamental attribution error</w:t>
      </w:r>
      <w:r w:rsidRPr="00A95D6D">
        <w:t xml:space="preserve">, </w:t>
      </w:r>
      <w:r w:rsidR="00344B22">
        <w:t>people</w:t>
      </w:r>
      <w:r w:rsidR="00444344">
        <w:t xml:space="preserve"> might </w:t>
      </w:r>
      <w:r w:rsidR="00E8191B">
        <w:t xml:space="preserve">default to assuming that </w:t>
      </w:r>
      <w:r w:rsidR="00DC7BE7">
        <w:t xml:space="preserve">male officers’ use-of-force </w:t>
      </w:r>
      <w:r w:rsidR="00E8191B">
        <w:t>is</w:t>
      </w:r>
      <w:r w:rsidR="00DC7BE7">
        <w:t xml:space="preserve"> a result of him being an aggressive and emotionally </w:t>
      </w:r>
      <w:r w:rsidR="00DC7BE7">
        <w:lastRenderedPageBreak/>
        <w:t xml:space="preserve">reactive person (i.e., </w:t>
      </w:r>
      <w:r w:rsidR="00E8191B">
        <w:t xml:space="preserve">make </w:t>
      </w:r>
      <w:r w:rsidR="00DC7BE7">
        <w:t xml:space="preserve">an internal attribution). </w:t>
      </w:r>
      <w:r w:rsidR="00E8191B">
        <w:t xml:space="preserve">Yet, people might find it difficult to believe that </w:t>
      </w:r>
      <w:r w:rsidR="00444344">
        <w:t xml:space="preserve">female officers’ </w:t>
      </w:r>
      <w:r w:rsidR="00A95124">
        <w:t>unexpected</w:t>
      </w:r>
      <w:r w:rsidR="00344B22">
        <w:t>,</w:t>
      </w:r>
      <w:r w:rsidR="00A95124">
        <w:t xml:space="preserve"> stereotype-inconsistent </w:t>
      </w:r>
      <w:r w:rsidR="002405EA">
        <w:t>use-of-force</w:t>
      </w:r>
      <w:r w:rsidR="00444344">
        <w:t xml:space="preserve"> </w:t>
      </w:r>
      <w:r w:rsidR="00E8191B">
        <w:t xml:space="preserve">is a chronic trait and instead might look to the situation for an explanation. As a </w:t>
      </w:r>
      <w:r w:rsidR="00A577EF">
        <w:t>result,</w:t>
      </w:r>
      <w:r w:rsidR="00E8191B">
        <w:t xml:space="preserve"> they might be more likely to see a female (versus male) officer’s use of force </w:t>
      </w:r>
      <w:r w:rsidR="00444344">
        <w:t xml:space="preserve">as a justifiable reaction to </w:t>
      </w:r>
      <w:r w:rsidR="00E8191B">
        <w:t xml:space="preserve">a dangerous </w:t>
      </w:r>
      <w:r w:rsidR="00444344">
        <w:t xml:space="preserve">situation (i.e., </w:t>
      </w:r>
      <w:r w:rsidR="00F849A6">
        <w:t xml:space="preserve">make </w:t>
      </w:r>
      <w:r w:rsidR="00444344">
        <w:t>an external attribution)</w:t>
      </w:r>
      <w:r w:rsidR="00F849A6">
        <w:t>.</w:t>
      </w:r>
      <w:r w:rsidR="00444344">
        <w:t xml:space="preserve"> </w:t>
      </w:r>
      <w:r w:rsidR="00F536B3">
        <w:t>These different attributions might be associated</w:t>
      </w:r>
      <w:r w:rsidR="00567DC8">
        <w:t xml:space="preserve"> with</w:t>
      </w:r>
      <w:r w:rsidR="00F536B3">
        <w:t xml:space="preserve"> </w:t>
      </w:r>
      <w:r w:rsidR="00444344">
        <w:t>perceiv</w:t>
      </w:r>
      <w:r w:rsidR="00F536B3">
        <w:t>ing</w:t>
      </w:r>
      <w:r w:rsidR="00444344">
        <w:t xml:space="preserve"> female officer</w:t>
      </w:r>
      <w:r w:rsidR="00F536B3">
        <w:t>s</w:t>
      </w:r>
      <w:r w:rsidR="00444344">
        <w:t xml:space="preserve"> </w:t>
      </w:r>
      <w:r w:rsidR="00F536B3">
        <w:t xml:space="preserve">to be </w:t>
      </w:r>
      <w:r w:rsidR="00444344">
        <w:t xml:space="preserve">more </w:t>
      </w:r>
      <w:r w:rsidR="00F536B3">
        <w:t xml:space="preserve">effective and </w:t>
      </w:r>
      <w:r w:rsidR="00444344">
        <w:t xml:space="preserve">trustworthy </w:t>
      </w:r>
      <w:r w:rsidR="00F536B3">
        <w:t>than male officers</w:t>
      </w:r>
      <w:r w:rsidR="00444344">
        <w:t xml:space="preserve">. </w:t>
      </w:r>
      <w:r w:rsidR="00344B22">
        <w:t>In contrast, when female officers</w:t>
      </w:r>
      <w:r w:rsidR="00A50A1C">
        <w:t>’</w:t>
      </w:r>
      <w:r w:rsidR="00344B22">
        <w:t xml:space="preserve"> </w:t>
      </w:r>
      <w:r w:rsidR="00DC4CFB">
        <w:t xml:space="preserve">behavior is </w:t>
      </w:r>
      <w:r w:rsidR="00344B22">
        <w:t xml:space="preserve">not violating stereotypes </w:t>
      </w:r>
      <w:r w:rsidR="00E77891">
        <w:t xml:space="preserve">(i.e., when she is not </w:t>
      </w:r>
      <w:r w:rsidR="00344B22">
        <w:t>exerting force</w:t>
      </w:r>
      <w:ins w:id="21" w:author="Justin Sanchez" w:date="2020-01-14T15:52:00Z">
        <w:r w:rsidR="004A0F72">
          <w:t xml:space="preserve"> in the no-force control condition</w:t>
        </w:r>
      </w:ins>
      <w:r w:rsidR="00E77891">
        <w:t>)</w:t>
      </w:r>
      <w:r w:rsidR="00344B22">
        <w:t>, we did not predict these indirect effects</w:t>
      </w:r>
      <w:ins w:id="22" w:author="Justin Sanchez" w:date="2020-01-14T15:52:00Z">
        <w:r w:rsidR="004A0F72">
          <w:t>.</w:t>
        </w:r>
      </w:ins>
      <w:del w:id="23" w:author="Justin Sanchez" w:date="2020-01-14T15:52:00Z">
        <w:r w:rsidR="00344B22" w:rsidDel="004A0F72">
          <w:delText xml:space="preserve"> in the </w:delText>
        </w:r>
        <w:r w:rsidR="003749C7" w:rsidDel="004A0F72">
          <w:delText xml:space="preserve">no-force </w:delText>
        </w:r>
        <w:r w:rsidR="00344B22" w:rsidDel="004A0F72">
          <w:delText>control condition.</w:delText>
        </w:r>
      </w:del>
    </w:p>
    <w:p w14:paraId="38E3EFDD" w14:textId="2896E3FC" w:rsidR="0098785E" w:rsidRDefault="002E4EDF" w:rsidP="00A95D6D">
      <w:pPr>
        <w:spacing w:line="480" w:lineRule="auto"/>
        <w:jc w:val="center"/>
        <w:outlineLvl w:val="0"/>
        <w:rPr>
          <w:b/>
        </w:rPr>
      </w:pPr>
      <w:r>
        <w:rPr>
          <w:b/>
        </w:rPr>
        <w:t>Method</w:t>
      </w:r>
    </w:p>
    <w:p w14:paraId="1B75D46B" w14:textId="7EC4D782" w:rsidR="0098785E" w:rsidRDefault="0098785E" w:rsidP="008A6D3B">
      <w:pPr>
        <w:spacing w:line="480" w:lineRule="auto"/>
        <w:outlineLvl w:val="0"/>
        <w:rPr>
          <w:b/>
        </w:rPr>
      </w:pPr>
      <w:r>
        <w:rPr>
          <w:b/>
        </w:rPr>
        <w:t xml:space="preserve">Participants </w:t>
      </w:r>
    </w:p>
    <w:p w14:paraId="1262CC43" w14:textId="382BDD76" w:rsidR="0098785E" w:rsidRDefault="004E0119" w:rsidP="008A6D3B">
      <w:pPr>
        <w:spacing w:line="480" w:lineRule="auto"/>
        <w:ind w:firstLine="720"/>
      </w:pPr>
      <w:r>
        <w:t>Because we did not have previous experiments to provide an effect size on which to base a</w:t>
      </w:r>
      <w:r w:rsidR="00C416E1">
        <w:t xml:space="preserve">n </w:t>
      </w:r>
      <w:r w:rsidR="00C416E1" w:rsidRPr="00BA23A2">
        <w:rPr>
          <w:i/>
        </w:rPr>
        <w:t>a priori</w:t>
      </w:r>
      <w:r>
        <w:t xml:space="preserve"> power analysis, we </w:t>
      </w:r>
      <w:r w:rsidR="00C416E1">
        <w:t xml:space="preserve">aimed to </w:t>
      </w:r>
      <w:r>
        <w:t xml:space="preserve">recruit at least 50 participants per </w:t>
      </w:r>
      <w:r w:rsidR="00C416E1">
        <w:t xml:space="preserve">each of our 8 experimental </w:t>
      </w:r>
      <w:r>
        <w:t>cell</w:t>
      </w:r>
      <w:r w:rsidR="00C416E1">
        <w:t>s (at least 400 total)</w:t>
      </w:r>
      <w:r w:rsidR="00D82951">
        <w:t>, which is</w:t>
      </w:r>
      <w:r>
        <w:t xml:space="preserve"> consistent with </w:t>
      </w:r>
      <w:r w:rsidR="004D0202">
        <w:t xml:space="preserve">statisticians’ </w:t>
      </w:r>
      <w:r>
        <w:t xml:space="preserve">recommendations </w:t>
      </w:r>
      <w:r w:rsidR="008D0298">
        <w:t>to enable valid tests (</w:t>
      </w:r>
      <w:r w:rsidR="008D0298" w:rsidRPr="002E0108">
        <w:t>Simmons et al., 2013</w:t>
      </w:r>
      <w:r w:rsidR="008D0298">
        <w:t xml:space="preserve">). </w:t>
      </w:r>
      <w:r w:rsidR="00B7055D">
        <w:t>We oversampled to account for an</w:t>
      </w:r>
      <w:r w:rsidR="008D0298">
        <w:t xml:space="preserve"> anticipated 20% </w:t>
      </w:r>
      <w:r w:rsidR="00B7055D">
        <w:t xml:space="preserve">of participants failing </w:t>
      </w:r>
      <w:r w:rsidR="008D0298">
        <w:t>manipulation check</w:t>
      </w:r>
      <w:r w:rsidR="00B7055D">
        <w:t xml:space="preserve">s on </w:t>
      </w:r>
      <w:r w:rsidR="008D0298" w:rsidRPr="00BA23A2">
        <w:rPr>
          <w:i/>
        </w:rPr>
        <w:t>M-Turk</w:t>
      </w:r>
      <w:r w:rsidR="008D0298">
        <w:t xml:space="preserve"> (Goodman</w:t>
      </w:r>
      <w:ins w:id="24" w:author="Manuel Sanchez (Student)" w:date="2020-01-19T14:02:00Z">
        <w:r w:rsidR="00BB2573">
          <w:t xml:space="preserve">, </w:t>
        </w:r>
        <w:proofErr w:type="spellStart"/>
        <w:r w:rsidR="00BB2573">
          <w:t>Cryder</w:t>
        </w:r>
        <w:proofErr w:type="spellEnd"/>
        <w:r w:rsidR="00BB2573">
          <w:t>, &amp; Cheema</w:t>
        </w:r>
      </w:ins>
      <w:del w:id="25" w:author="Manuel Sanchez (Student)" w:date="2020-01-19T14:02:00Z">
        <w:r w:rsidR="008D0298" w:rsidDel="00BB2573">
          <w:delText xml:space="preserve"> et al</w:delText>
        </w:r>
      </w:del>
      <w:del w:id="26" w:author="Manuel Sanchez (Student)" w:date="2020-01-19T14:03:00Z">
        <w:r w:rsidR="008D0298" w:rsidDel="00BB2573">
          <w:delText>.</w:delText>
        </w:r>
      </w:del>
      <w:r w:rsidR="008D0298">
        <w:t>, 2013)</w:t>
      </w:r>
      <w:r w:rsidR="00B7055D">
        <w:t>.</w:t>
      </w:r>
      <w:r w:rsidR="008D0298">
        <w:t xml:space="preserve"> </w:t>
      </w:r>
      <w:r w:rsidR="00B7055D">
        <w:t>W</w:t>
      </w:r>
      <w:r w:rsidR="008D0298">
        <w:t xml:space="preserve">e </w:t>
      </w:r>
      <w:r w:rsidR="00932952">
        <w:t xml:space="preserve">recruited </w:t>
      </w:r>
      <w:r w:rsidR="00B7055D">
        <w:t xml:space="preserve">a total of </w:t>
      </w:r>
      <w:r w:rsidR="0098785E">
        <w:t xml:space="preserve">637 </w:t>
      </w:r>
      <w:r w:rsidR="0098785E" w:rsidRPr="00B45410">
        <w:rPr>
          <w:i/>
        </w:rPr>
        <w:t>Mechanical Turk</w:t>
      </w:r>
      <w:r w:rsidR="00861A55">
        <w:rPr>
          <w:i/>
        </w:rPr>
        <w:t xml:space="preserve"> </w:t>
      </w:r>
      <w:r w:rsidR="00861A55" w:rsidRPr="00BA23A2">
        <w:t>workers</w:t>
      </w:r>
      <w:r w:rsidR="00B7055D">
        <w:t>, but</w:t>
      </w:r>
      <w:r w:rsidR="003C4DEE">
        <w:t xml:space="preserve"> excluded 185 (29%) p</w:t>
      </w:r>
      <w:r w:rsidR="0098785E">
        <w:t xml:space="preserve">articipants for </w:t>
      </w:r>
      <w:r w:rsidR="003C4DEE">
        <w:t xml:space="preserve">failing </w:t>
      </w:r>
      <w:r w:rsidR="0098785E">
        <w:t xml:space="preserve">(a) manipulation checks </w:t>
      </w:r>
      <w:r w:rsidR="003C4DEE">
        <w:t xml:space="preserve">of officer gender </w:t>
      </w:r>
      <w:r w:rsidR="0098785E">
        <w:t>(</w:t>
      </w:r>
      <w:r w:rsidR="0098785E">
        <w:rPr>
          <w:i/>
        </w:rPr>
        <w:t xml:space="preserve">n </w:t>
      </w:r>
      <w:r w:rsidR="0098785E">
        <w:t>= 45, 7.3%)</w:t>
      </w:r>
      <w:r w:rsidR="004B16EA">
        <w:t>,</w:t>
      </w:r>
      <w:r w:rsidR="0098785E">
        <w:t xml:space="preserve"> (b) officer race (</w:t>
      </w:r>
      <w:r w:rsidR="0098785E" w:rsidRPr="00DC12EE">
        <w:rPr>
          <w:i/>
        </w:rPr>
        <w:t>n</w:t>
      </w:r>
      <w:r w:rsidR="0098785E">
        <w:t xml:space="preserve"> = 113, 18%), and/or (c) attention checks (</w:t>
      </w:r>
      <w:r w:rsidR="0098785E">
        <w:rPr>
          <w:i/>
        </w:rPr>
        <w:t xml:space="preserve">n </w:t>
      </w:r>
      <w:r w:rsidR="0098785E">
        <w:t xml:space="preserve">= 81, 12.7%). </w:t>
      </w:r>
      <w:r w:rsidR="003C4DEE">
        <w:t>T</w:t>
      </w:r>
      <w:r w:rsidR="0098785E">
        <w:t xml:space="preserve">he </w:t>
      </w:r>
      <w:r w:rsidR="003C4DEE">
        <w:t>remaining</w:t>
      </w:r>
      <w:r w:rsidR="0098785E">
        <w:t xml:space="preserve"> </w:t>
      </w:r>
      <w:r w:rsidR="0098785E" w:rsidRPr="007020B5">
        <w:t xml:space="preserve">452 participants </w:t>
      </w:r>
      <w:r w:rsidR="003C4DEE" w:rsidRPr="007020B5">
        <w:t>were</w:t>
      </w:r>
      <w:r w:rsidR="003C4DEE">
        <w:t xml:space="preserve"> </w:t>
      </w:r>
      <w:r w:rsidR="0098785E">
        <w:t>53% Female</w:t>
      </w:r>
      <w:r w:rsidR="003C4DEE">
        <w:t xml:space="preserve"> and</w:t>
      </w:r>
      <w:r w:rsidR="0098785E">
        <w:t xml:space="preserve"> </w:t>
      </w:r>
      <w:r w:rsidR="00F1085D">
        <w:t>80</w:t>
      </w:r>
      <w:r w:rsidR="0098785E">
        <w:t xml:space="preserve">% White/Caucasian, </w:t>
      </w:r>
      <w:r w:rsidR="00F1085D">
        <w:t>7</w:t>
      </w:r>
      <w:r w:rsidR="0098785E">
        <w:t xml:space="preserve">% Hispanic/Latino, </w:t>
      </w:r>
      <w:r w:rsidR="00F1085D">
        <w:t>6</w:t>
      </w:r>
      <w:r w:rsidR="0098785E">
        <w:t>% African American, 7</w:t>
      </w:r>
      <w:r w:rsidR="00DC12EE">
        <w:t>%</w:t>
      </w:r>
      <w:r w:rsidR="0098785E">
        <w:t xml:space="preserve"> Other</w:t>
      </w:r>
      <w:r w:rsidR="003C4DEE">
        <w:t xml:space="preserve"> (</w:t>
      </w:r>
      <w:r w:rsidR="0098785E">
        <w:rPr>
          <w:i/>
        </w:rPr>
        <w:t>M</w:t>
      </w:r>
      <w:r w:rsidR="0098785E">
        <w:rPr>
          <w:vertAlign w:val="subscript"/>
        </w:rPr>
        <w:t>age</w:t>
      </w:r>
      <w:r w:rsidR="0098785E">
        <w:t xml:space="preserve"> = 37.6 years, </w:t>
      </w:r>
      <w:r w:rsidR="0098785E">
        <w:rPr>
          <w:i/>
        </w:rPr>
        <w:t>SD</w:t>
      </w:r>
      <w:r w:rsidR="0098785E">
        <w:t xml:space="preserve"> = 11.44). </w:t>
      </w:r>
    </w:p>
    <w:p w14:paraId="7342F370" w14:textId="20860DAE" w:rsidR="0098785E" w:rsidRDefault="00356C23" w:rsidP="008A6D3B">
      <w:pPr>
        <w:spacing w:line="480" w:lineRule="auto"/>
        <w:outlineLvl w:val="0"/>
        <w:rPr>
          <w:b/>
        </w:rPr>
      </w:pPr>
      <w:r>
        <w:rPr>
          <w:b/>
        </w:rPr>
        <w:t xml:space="preserve">Design and </w:t>
      </w:r>
      <w:r w:rsidR="0098785E">
        <w:rPr>
          <w:b/>
        </w:rPr>
        <w:t>Procedure</w:t>
      </w:r>
    </w:p>
    <w:p w14:paraId="6A820C5E" w14:textId="7B59FBB8" w:rsidR="0098785E" w:rsidRDefault="0098785E" w:rsidP="009B754C">
      <w:pPr>
        <w:spacing w:line="480" w:lineRule="auto"/>
      </w:pPr>
      <w:r>
        <w:lastRenderedPageBreak/>
        <w:tab/>
      </w:r>
      <w:r w:rsidR="00356C23">
        <w:t xml:space="preserve">The study design comprised a 2 (Use-of-force: no force, force) </w:t>
      </w:r>
      <w:r w:rsidR="00356C23">
        <w:sym w:font="Symbol" w:char="F0B4"/>
      </w:r>
      <w:r w:rsidR="00356C23">
        <w:t xml:space="preserve"> 2 (Officer gender: </w:t>
      </w:r>
      <w:r w:rsidR="00E00B88">
        <w:t>fe</w:t>
      </w:r>
      <w:r w:rsidR="00356C23">
        <w:t xml:space="preserve">male, male) </w:t>
      </w:r>
      <w:r w:rsidR="00356C23">
        <w:sym w:font="Symbol" w:char="F0B4"/>
      </w:r>
      <w:r w:rsidR="00356C23">
        <w:t xml:space="preserve"> (Officer race: White, Black) between-subjects design. </w:t>
      </w:r>
      <w:r w:rsidR="00861A55">
        <w:t>We recruited workers from Amazon’s Mech</w:t>
      </w:r>
      <w:r w:rsidR="00861A55" w:rsidRPr="00E54C9E">
        <w:t xml:space="preserve">anical Turk to participate in a study </w:t>
      </w:r>
      <w:r w:rsidR="00E54C9E" w:rsidRPr="00E54C9E">
        <w:t>of</w:t>
      </w:r>
      <w:r w:rsidR="00E54C9E" w:rsidRPr="009B754C">
        <w:t xml:space="preserve"> “</w:t>
      </w:r>
      <w:r w:rsidR="00E54C9E" w:rsidRPr="00BA23A2">
        <w:rPr>
          <w:bCs/>
        </w:rPr>
        <w:t>Judgments About Police-Civilian Interactions”</w:t>
      </w:r>
      <w:r w:rsidR="00E54C9E">
        <w:rPr>
          <w:bCs/>
        </w:rPr>
        <w:t xml:space="preserve">. </w:t>
      </w:r>
      <w:r w:rsidR="00690CD6">
        <w:t>We told participants</w:t>
      </w:r>
      <w:r w:rsidR="002A5CD7" w:rsidRPr="002A5CD7">
        <w:t xml:space="preserve"> that </w:t>
      </w:r>
      <w:r w:rsidR="002A5CD7">
        <w:t xml:space="preserve">they </w:t>
      </w:r>
      <w:r w:rsidR="002A5CD7" w:rsidRPr="002A5CD7">
        <w:t xml:space="preserve">would see a brief video of an interaction between a police officer and civilian and then </w:t>
      </w:r>
      <w:r w:rsidR="00690CD6">
        <w:t>complete</w:t>
      </w:r>
      <w:r w:rsidR="002A5CD7" w:rsidRPr="002A5CD7">
        <w:t xml:space="preserve"> </w:t>
      </w:r>
      <w:r w:rsidR="009B754C" w:rsidRPr="009B754C">
        <w:t xml:space="preserve">a series of questions about the impressions </w:t>
      </w:r>
      <w:r w:rsidR="004F6706">
        <w:t>they</w:t>
      </w:r>
      <w:r w:rsidR="009B754C" w:rsidRPr="009B754C">
        <w:t xml:space="preserve"> formed about the encounter and the officer involved</w:t>
      </w:r>
      <w:r w:rsidR="009B754C">
        <w:t xml:space="preserve">. </w:t>
      </w:r>
      <w:r w:rsidR="00F40A2B">
        <w:t>After</w:t>
      </w:r>
      <w:r>
        <w:t xml:space="preserve"> </w:t>
      </w:r>
      <w:r w:rsidR="00695AE5">
        <w:t>read</w:t>
      </w:r>
      <w:r w:rsidR="00F40A2B">
        <w:t>ing</w:t>
      </w:r>
      <w:r w:rsidR="00695AE5">
        <w:t xml:space="preserve"> </w:t>
      </w:r>
      <w:r>
        <w:t>a description of the incident</w:t>
      </w:r>
      <w:r w:rsidR="00F40A2B">
        <w:t xml:space="preserve">, </w:t>
      </w:r>
      <w:r w:rsidR="003A7BD2">
        <w:t xml:space="preserve">we showed </w:t>
      </w:r>
      <w:r w:rsidR="00F40A2B">
        <w:t>participants</w:t>
      </w:r>
      <w:r>
        <w:t xml:space="preserve"> a photograph and told </w:t>
      </w:r>
      <w:r w:rsidR="003A7BD2">
        <w:t xml:space="preserve">them it </w:t>
      </w:r>
      <w:r>
        <w:t xml:space="preserve">was the officer </w:t>
      </w:r>
      <w:r w:rsidR="00BB276B">
        <w:t xml:space="preserve">they would be seeing in a </w:t>
      </w:r>
      <w:r>
        <w:t>video</w:t>
      </w:r>
      <w:r w:rsidR="00BB276B">
        <w:t xml:space="preserve"> of the incident</w:t>
      </w:r>
      <w:r w:rsidR="00427A99">
        <w:t>, who had seven years of experience</w:t>
      </w:r>
      <w:r>
        <w:t xml:space="preserve">. </w:t>
      </w:r>
      <w:r w:rsidR="00427A99">
        <w:t xml:space="preserve">They viewed </w:t>
      </w:r>
      <w:r w:rsidR="00680D27">
        <w:t>the</w:t>
      </w:r>
      <w:r w:rsidR="00C176BD">
        <w:t xml:space="preserve"> </w:t>
      </w:r>
      <w:r w:rsidR="00690CD6">
        <w:t xml:space="preserve">police-citizen interaction video and </w:t>
      </w:r>
      <w:r>
        <w:t xml:space="preserve">completed dependent measures in the order listed below. </w:t>
      </w:r>
      <w:r w:rsidR="00690CD6">
        <w:t>Participants viewed the video</w:t>
      </w:r>
      <w:r>
        <w:t xml:space="preserve"> a second time halfway through the measures</w:t>
      </w:r>
      <w:r w:rsidR="00695AE5">
        <w:t xml:space="preserve"> and </w:t>
      </w:r>
      <w:r w:rsidR="00690CD6">
        <w:t xml:space="preserve">we presented the </w:t>
      </w:r>
      <w:r>
        <w:t xml:space="preserve">photo of the officer before each set of measures. </w:t>
      </w:r>
      <w:r w:rsidR="00144027">
        <w:t xml:space="preserve">The </w:t>
      </w:r>
      <w:r w:rsidR="00FE5B1B">
        <w:t>video with no force lasted 58 seconds while the video with force lasted 60 seconds, and t</w:t>
      </w:r>
      <w:r w:rsidR="00D01608">
        <w:t>he m</w:t>
      </w:r>
      <w:r w:rsidR="002578EC">
        <w:t>edian completion time was 13.3 minutes</w:t>
      </w:r>
      <w:r w:rsidR="00F669F9">
        <w:t>.</w:t>
      </w:r>
      <w:r w:rsidR="002578EC">
        <w:t xml:space="preserve"> </w:t>
      </w:r>
      <w:r w:rsidR="00F669F9">
        <w:t>P</w:t>
      </w:r>
      <w:r>
        <w:t xml:space="preserve">articipants </w:t>
      </w:r>
      <w:r w:rsidR="00E71D2B">
        <w:t xml:space="preserve">received </w:t>
      </w:r>
      <w:r>
        <w:t>$1.00</w:t>
      </w:r>
      <w:r w:rsidR="00E71D2B">
        <w:t xml:space="preserve"> for participation</w:t>
      </w:r>
      <w:r>
        <w:t>.</w:t>
      </w:r>
      <w:r w:rsidR="00693F6F">
        <w:t xml:space="preserve"> These procedures </w:t>
      </w:r>
      <w:r w:rsidR="00693F6F" w:rsidRPr="00693F6F">
        <w:t xml:space="preserve">received approval from </w:t>
      </w:r>
      <w:r w:rsidR="00693F6F">
        <w:t>the</w:t>
      </w:r>
      <w:r w:rsidR="00693F6F" w:rsidRPr="00693F6F">
        <w:t xml:space="preserve"> research ethics committee</w:t>
      </w:r>
      <w:r w:rsidR="00693F6F">
        <w:t xml:space="preserve"> at </w:t>
      </w:r>
      <w:r w:rsidR="00E00B88">
        <w:t>Arizona State University</w:t>
      </w:r>
      <w:r w:rsidR="00693F6F" w:rsidRPr="00693F6F">
        <w:t>.</w:t>
      </w:r>
    </w:p>
    <w:p w14:paraId="1A215595" w14:textId="77777777" w:rsidR="0098785E" w:rsidRDefault="0098785E" w:rsidP="008A6D3B">
      <w:pPr>
        <w:spacing w:line="480" w:lineRule="auto"/>
        <w:outlineLvl w:val="0"/>
        <w:rPr>
          <w:b/>
        </w:rPr>
      </w:pPr>
      <w:r>
        <w:rPr>
          <w:b/>
        </w:rPr>
        <w:t xml:space="preserve">Materials </w:t>
      </w:r>
    </w:p>
    <w:p w14:paraId="0BDCEA08" w14:textId="461AB2E9" w:rsidR="0098785E" w:rsidRDefault="00C56E6D" w:rsidP="00270344">
      <w:pPr>
        <w:spacing w:line="480" w:lineRule="auto"/>
        <w:ind w:firstLine="720"/>
      </w:pPr>
      <w:r>
        <w:rPr>
          <w:b/>
        </w:rPr>
        <w:t>Gender and race manipulation</w:t>
      </w:r>
      <w:r w:rsidR="0098785E">
        <w:rPr>
          <w:b/>
        </w:rPr>
        <w:t>.</w:t>
      </w:r>
      <w:r w:rsidR="0098785E" w:rsidRPr="00A11C75">
        <w:t xml:space="preserve"> </w:t>
      </w:r>
      <w:r w:rsidR="0098785E">
        <w:t xml:space="preserve">We manipulated the race and gender of the officer via a set of photographs of officers in uniform. </w:t>
      </w:r>
      <w:r w:rsidR="000312A3">
        <w:t>We randomly</w:t>
      </w:r>
      <w:r w:rsidR="009E27DF">
        <w:t xml:space="preserve"> assigned</w:t>
      </w:r>
      <w:r w:rsidR="000312A3">
        <w:t xml:space="preserve"> participants</w:t>
      </w:r>
      <w:r w:rsidR="009E27DF">
        <w:t xml:space="preserve"> to view one of sixteen </w:t>
      </w:r>
      <w:r w:rsidR="00BF6D8C">
        <w:t>professional portraits</w:t>
      </w:r>
      <w:r w:rsidR="009E27DF">
        <w:t xml:space="preserve">: four different photographs were consistent with each gender/race category. For example, a participant assigned to the White male condition would have viewed one of the four photographs of a White male officer. </w:t>
      </w:r>
      <w:r w:rsidR="0098785E">
        <w:t xml:space="preserve">This stimulus-sampling approach ensured that any significant effects were not due to idiosyncratic characteristics of any one </w:t>
      </w:r>
      <w:r w:rsidR="00BF6D8C">
        <w:t>officer</w:t>
      </w:r>
      <w:r w:rsidR="0098785E">
        <w:t xml:space="preserve">. All photographs displayed an officer in their standard duty police uniform from chest level up, and </w:t>
      </w:r>
      <w:r w:rsidR="0098785E">
        <w:lastRenderedPageBreak/>
        <w:t>all officers displayed similar neutral facial expressions. All officers had a badge on display but any identifying marks (</w:t>
      </w:r>
      <w:r w:rsidR="00D0534D">
        <w:t>e.g</w:t>
      </w:r>
      <w:r w:rsidR="0098785E">
        <w:t xml:space="preserve">., department name) were removed. </w:t>
      </w:r>
    </w:p>
    <w:p w14:paraId="350AF186" w14:textId="5021EE29" w:rsidR="0098785E" w:rsidRPr="00B45410" w:rsidRDefault="0098785E" w:rsidP="008A6D3B">
      <w:pPr>
        <w:spacing w:line="480" w:lineRule="auto"/>
        <w:rPr>
          <w:b/>
        </w:rPr>
      </w:pPr>
      <w:r>
        <w:tab/>
      </w:r>
      <w:r w:rsidR="00653A6D">
        <w:rPr>
          <w:b/>
        </w:rPr>
        <w:t>Use-of-force</w:t>
      </w:r>
      <w:r w:rsidRPr="00B45410">
        <w:rPr>
          <w:b/>
        </w:rPr>
        <w:t xml:space="preserve"> </w:t>
      </w:r>
      <w:r>
        <w:rPr>
          <w:b/>
        </w:rPr>
        <w:t>m</w:t>
      </w:r>
      <w:r w:rsidRPr="00B45410">
        <w:rPr>
          <w:b/>
        </w:rPr>
        <w:t>anipulation.</w:t>
      </w:r>
      <w:r>
        <w:rPr>
          <w:b/>
        </w:rPr>
        <w:t xml:space="preserve"> </w:t>
      </w:r>
      <w:r w:rsidRPr="00BD6997">
        <w:t>All</w:t>
      </w:r>
      <w:r>
        <w:t xml:space="preserve"> participants saw a segment of video from the same interaction</w:t>
      </w:r>
      <w:r w:rsidR="003F6FA7">
        <w:t xml:space="preserve"> involving </w:t>
      </w:r>
      <w:r>
        <w:t>an officer responding to a call ab</w:t>
      </w:r>
      <w:r w:rsidR="00E44694">
        <w:t>out a person acting disorderly</w:t>
      </w:r>
      <w:r>
        <w:t xml:space="preserve">. </w:t>
      </w:r>
      <w:r w:rsidR="00336038">
        <w:t>We found the video</w:t>
      </w:r>
      <w:r w:rsidR="00BF26A2">
        <w:t xml:space="preserve"> online</w:t>
      </w:r>
      <w:r w:rsidR="00B6704D">
        <w:t>;</w:t>
      </w:r>
      <w:r w:rsidR="00BF26A2">
        <w:t xml:space="preserve"> to our knowledge, </w:t>
      </w:r>
      <w:r w:rsidR="00C62CA0">
        <w:t xml:space="preserve">the video is </w:t>
      </w:r>
      <w:r w:rsidR="00BF26A2">
        <w:t xml:space="preserve">not from </w:t>
      </w:r>
      <w:r w:rsidR="00B356CB">
        <w:t xml:space="preserve">a </w:t>
      </w:r>
      <w:r w:rsidR="00BF26A2">
        <w:t>famous case</w:t>
      </w:r>
      <w:r w:rsidR="00B356CB">
        <w:t>.</w:t>
      </w:r>
      <w:r w:rsidR="00BF26A2">
        <w:t xml:space="preserve"> </w:t>
      </w:r>
      <w:r w:rsidR="00B356CB">
        <w:t>We asked participants if they recognized the officer and</w:t>
      </w:r>
      <w:r w:rsidR="00BF26A2">
        <w:t xml:space="preserve"> none of the participants </w:t>
      </w:r>
      <w:r w:rsidR="00471CAC">
        <w:t>did</w:t>
      </w:r>
      <w:r w:rsidR="00BF26A2">
        <w:t xml:space="preserve">. </w:t>
      </w:r>
      <w:r>
        <w:t xml:space="preserve">Participants were randomly assigned to see a </w:t>
      </w:r>
      <w:r w:rsidR="00427A99">
        <w:t xml:space="preserve">50-second </w:t>
      </w:r>
      <w:r>
        <w:t xml:space="preserve">segment </w:t>
      </w:r>
      <w:r w:rsidR="00427A99">
        <w:t>depicting</w:t>
      </w:r>
      <w:r>
        <w:t xml:space="preserve"> the officer </w:t>
      </w:r>
      <w:r w:rsidR="00427A99">
        <w:t xml:space="preserve">either </w:t>
      </w:r>
      <w:r w:rsidR="00C5644C">
        <w:t xml:space="preserve">(a) </w:t>
      </w:r>
      <w:r>
        <w:t xml:space="preserve">talking to the suspect </w:t>
      </w:r>
      <w:r w:rsidR="00C5644C">
        <w:t>without</w:t>
      </w:r>
      <w:r>
        <w:t xml:space="preserve"> </w:t>
      </w:r>
      <w:r w:rsidR="005058D3">
        <w:t xml:space="preserve">using </w:t>
      </w:r>
      <w:r>
        <w:t>force, or (b) talking to the suspect and then throw</w:t>
      </w:r>
      <w:r w:rsidR="00427A99">
        <w:t>ing</w:t>
      </w:r>
      <w:r>
        <w:t xml:space="preserve"> the su</w:t>
      </w:r>
      <w:r w:rsidR="00427A99">
        <w:t>spect to the ground and wrestling</w:t>
      </w:r>
      <w:r>
        <w:t xml:space="preserve"> with him. </w:t>
      </w:r>
      <w:r w:rsidR="00CC2375">
        <w:t>The video contained no sound</w:t>
      </w:r>
      <w:r w:rsidR="0086063A">
        <w:t xml:space="preserve">. </w:t>
      </w:r>
      <w:r>
        <w:t xml:space="preserve">The </w:t>
      </w:r>
      <w:r w:rsidR="00861002">
        <w:t xml:space="preserve">low-resolution </w:t>
      </w:r>
      <w:r>
        <w:t xml:space="preserve">video </w:t>
      </w:r>
      <w:r w:rsidR="00861002">
        <w:t>wa</w:t>
      </w:r>
      <w:r>
        <w:t xml:space="preserve">s far enough </w:t>
      </w:r>
      <w:r w:rsidR="00861002">
        <w:t>away</w:t>
      </w:r>
      <w:r>
        <w:t xml:space="preserve"> that the lack of detail makes the race and gender of the officer unclear, but the </w:t>
      </w:r>
      <w:r w:rsidR="00653A6D">
        <w:t>use-of-force</w:t>
      </w:r>
      <w:r>
        <w:t xml:space="preserve"> and motion obvious. </w:t>
      </w:r>
      <w:r w:rsidR="005D3020">
        <w:t xml:space="preserve">The suspect’s gender was relatively more visible than the officer’s because the suspect was wearing shorts and light clothing, which made his body form and size relatively more </w:t>
      </w:r>
      <w:r w:rsidR="00D045F4">
        <w:t>visible</w:t>
      </w:r>
      <w:r w:rsidR="005D3020">
        <w:t xml:space="preserve"> than the officer</w:t>
      </w:r>
      <w:r w:rsidR="001E5C54">
        <w:t>,</w:t>
      </w:r>
      <w:r w:rsidR="005D3020">
        <w:t xml:space="preserve"> who wore dark pants and long sleeves against a dark background. </w:t>
      </w:r>
      <w:r w:rsidR="003C2422">
        <w:t xml:space="preserve">At the end of the study we asked participants to guess the suspect’s </w:t>
      </w:r>
      <w:r w:rsidR="00597D7D">
        <w:t xml:space="preserve">gender and race. </w:t>
      </w:r>
      <w:r w:rsidR="00E91AC5">
        <w:t xml:space="preserve">The race of the </w:t>
      </w:r>
      <w:r w:rsidR="005428A4">
        <w:t>suspect</w:t>
      </w:r>
      <w:r w:rsidR="00E91AC5">
        <w:t xml:space="preserve"> was unclear</w:t>
      </w:r>
      <w:r w:rsidR="00597D7D">
        <w:t xml:space="preserve"> (</w:t>
      </w:r>
      <w:r w:rsidR="00597D7D">
        <w:rPr>
          <w:color w:val="222222"/>
        </w:rPr>
        <w:t xml:space="preserve">47% </w:t>
      </w:r>
      <w:r w:rsidR="007367F1">
        <w:rPr>
          <w:color w:val="222222"/>
        </w:rPr>
        <w:t>said</w:t>
      </w:r>
      <w:r w:rsidR="00597D7D">
        <w:rPr>
          <w:color w:val="222222"/>
        </w:rPr>
        <w:t xml:space="preserve"> White, 32% said African American, 3% said Hispanic, 18% said they could not remember), </w:t>
      </w:r>
      <w:r w:rsidR="00E91AC5">
        <w:t xml:space="preserve">but it was </w:t>
      </w:r>
      <w:r w:rsidR="00F0526C">
        <w:t xml:space="preserve">much </w:t>
      </w:r>
      <w:proofErr w:type="gramStart"/>
      <w:r w:rsidR="00F0526C">
        <w:t xml:space="preserve">more </w:t>
      </w:r>
      <w:r w:rsidR="00E91AC5">
        <w:t>clear</w:t>
      </w:r>
      <w:proofErr w:type="gramEnd"/>
      <w:r w:rsidR="00E91AC5">
        <w:t xml:space="preserve"> that the </w:t>
      </w:r>
      <w:r w:rsidR="00597D7D">
        <w:t xml:space="preserve">suspect </w:t>
      </w:r>
      <w:r w:rsidR="00E91AC5">
        <w:t>was male</w:t>
      </w:r>
      <w:r w:rsidR="00597D7D">
        <w:t xml:space="preserve"> (98% said male)</w:t>
      </w:r>
      <w:r w:rsidR="00E91AC5">
        <w:t xml:space="preserve">. </w:t>
      </w:r>
      <w:r w:rsidR="002E4092">
        <w:t>Because</w:t>
      </w:r>
      <w:r>
        <w:t xml:space="preserve"> both videos </w:t>
      </w:r>
      <w:r w:rsidR="002E4092">
        <w:t>are</w:t>
      </w:r>
      <w:r>
        <w:t xml:space="preserve"> different </w:t>
      </w:r>
      <w:r w:rsidR="002E4092">
        <w:t>segments</w:t>
      </w:r>
      <w:r>
        <w:t xml:space="preserve"> of the same interaction, the setting and individuals </w:t>
      </w:r>
      <w:r w:rsidR="00CA5E43">
        <w:t>were</w:t>
      </w:r>
      <w:r>
        <w:t xml:space="preserve"> constant across conditions.</w:t>
      </w:r>
    </w:p>
    <w:p w14:paraId="04696D92" w14:textId="12DF889D" w:rsidR="00CF67DB" w:rsidRDefault="0098785E" w:rsidP="008A6D3B">
      <w:pPr>
        <w:spacing w:line="480" w:lineRule="auto"/>
        <w:outlineLvl w:val="0"/>
      </w:pPr>
      <w:r w:rsidRPr="00B45410">
        <w:rPr>
          <w:b/>
        </w:rPr>
        <w:t>Measures</w:t>
      </w:r>
      <w:r>
        <w:t xml:space="preserve"> </w:t>
      </w:r>
    </w:p>
    <w:p w14:paraId="248899D2" w14:textId="457694E6" w:rsidR="00206E55" w:rsidRPr="00BA23A2" w:rsidRDefault="00206E55" w:rsidP="008A6D3B">
      <w:pPr>
        <w:spacing w:line="480" w:lineRule="auto"/>
        <w:outlineLvl w:val="0"/>
      </w:pPr>
      <w:r w:rsidRPr="00BA23A2">
        <w:tab/>
      </w:r>
      <w:r w:rsidR="007D73B7">
        <w:t>See the Appendix for all scale items and s</w:t>
      </w:r>
      <w:r w:rsidRPr="00BA23A2">
        <w:t>ee Table 1 for correlations among measures.</w:t>
      </w:r>
    </w:p>
    <w:p w14:paraId="5E4E62A2" w14:textId="0E6C53AD" w:rsidR="00CF67DB" w:rsidRPr="005E5A2B" w:rsidRDefault="003F41D5" w:rsidP="005E5A2B">
      <w:pPr>
        <w:spacing w:line="480" w:lineRule="auto"/>
        <w:ind w:firstLine="720"/>
        <w:rPr>
          <w:b/>
        </w:rPr>
      </w:pPr>
      <w:r w:rsidRPr="003F41D5">
        <w:rPr>
          <w:b/>
        </w:rPr>
        <w:t xml:space="preserve">Attitudes toward </w:t>
      </w:r>
      <w:r w:rsidR="00E76DA3">
        <w:rPr>
          <w:b/>
        </w:rPr>
        <w:t>P</w:t>
      </w:r>
      <w:r w:rsidRPr="003F41D5">
        <w:rPr>
          <w:b/>
        </w:rPr>
        <w:t>olice</w:t>
      </w:r>
      <w:r>
        <w:rPr>
          <w:b/>
        </w:rPr>
        <w:t xml:space="preserve">. </w:t>
      </w:r>
      <w:r w:rsidRPr="003F41D5">
        <w:t xml:space="preserve">Participants completed a </w:t>
      </w:r>
      <w:r w:rsidR="0098785E" w:rsidRPr="000A6261">
        <w:t xml:space="preserve">5-item scale </w:t>
      </w:r>
      <w:r w:rsidR="005E5A2B">
        <w:t>assessing</w:t>
      </w:r>
      <w:r w:rsidR="0098785E" w:rsidRPr="000A6261">
        <w:t xml:space="preserve"> </w:t>
      </w:r>
      <w:r w:rsidR="0098785E" w:rsidRPr="000A6261">
        <w:rPr>
          <w:i/>
        </w:rPr>
        <w:t>trust in the officer</w:t>
      </w:r>
      <w:r w:rsidR="0098785E" w:rsidRPr="000A6261">
        <w:t xml:space="preserve"> depicted in the video</w:t>
      </w:r>
      <w:r w:rsidR="00CE0D37" w:rsidRPr="000A6261">
        <w:t xml:space="preserve"> (e.g., </w:t>
      </w:r>
      <w:r w:rsidR="00CF67DB" w:rsidRPr="000A6261">
        <w:t>“</w:t>
      </w:r>
      <w:r w:rsidR="0098785E" w:rsidRPr="000A6261">
        <w:t>I trust the police officer in the video can make decision</w:t>
      </w:r>
      <w:r w:rsidR="009B6575">
        <w:t>s</w:t>
      </w:r>
      <w:r w:rsidR="0098785E" w:rsidRPr="000A6261">
        <w:t xml:space="preserve"> that are good for everyone in the city</w:t>
      </w:r>
      <w:r w:rsidR="00CF67DB" w:rsidRPr="000A6261">
        <w:t>”</w:t>
      </w:r>
      <w:r w:rsidR="00BF6D8C">
        <w:t>)</w:t>
      </w:r>
      <w:r w:rsidR="0098785E" w:rsidRPr="000A6261">
        <w:t xml:space="preserve">, on 7-point scales ranging from </w:t>
      </w:r>
      <w:r w:rsidR="0098785E" w:rsidRPr="000A6261">
        <w:rPr>
          <w:i/>
        </w:rPr>
        <w:t xml:space="preserve">Strongly </w:t>
      </w:r>
      <w:r w:rsidR="000F6ECB">
        <w:rPr>
          <w:i/>
        </w:rPr>
        <w:t>D</w:t>
      </w:r>
      <w:r w:rsidR="000F6ECB" w:rsidRPr="000A6261">
        <w:rPr>
          <w:i/>
        </w:rPr>
        <w:t xml:space="preserve">isagree </w:t>
      </w:r>
      <w:r w:rsidR="0098785E" w:rsidRPr="000A6261">
        <w:t>to</w:t>
      </w:r>
      <w:r w:rsidR="00B91542">
        <w:t xml:space="preserve"> </w:t>
      </w:r>
      <w:r w:rsidR="0098785E" w:rsidRPr="000A6261">
        <w:rPr>
          <w:i/>
        </w:rPr>
        <w:t xml:space="preserve">Strongly </w:t>
      </w:r>
      <w:r w:rsidR="000F6ECB">
        <w:rPr>
          <w:i/>
        </w:rPr>
        <w:lastRenderedPageBreak/>
        <w:t>A</w:t>
      </w:r>
      <w:r w:rsidR="000F6ECB" w:rsidRPr="000A6261">
        <w:rPr>
          <w:i/>
        </w:rPr>
        <w:t>gree</w:t>
      </w:r>
      <w:r w:rsidR="000F6ECB">
        <w:t xml:space="preserve"> </w:t>
      </w:r>
      <w:r w:rsidR="00BB130D">
        <w:t xml:space="preserve">with the midpoint marked as </w:t>
      </w:r>
      <w:r w:rsidR="00BB130D" w:rsidRPr="00EC1DC4">
        <w:rPr>
          <w:i/>
        </w:rPr>
        <w:t>Neutral</w:t>
      </w:r>
      <w:r w:rsidR="00BB130D">
        <w:t xml:space="preserve"> </w:t>
      </w:r>
      <w:r w:rsidR="00CE0D37" w:rsidRPr="000A6261">
        <w:t>(α = .95</w:t>
      </w:r>
      <w:r w:rsidR="00940730">
        <w:t xml:space="preserve">). These items were </w:t>
      </w:r>
      <w:r w:rsidR="00CE0D37" w:rsidRPr="000A6261">
        <w:t xml:space="preserve">modified from </w:t>
      </w:r>
      <w:r w:rsidR="0098785E" w:rsidRPr="000A6261">
        <w:t>Tyler</w:t>
      </w:r>
      <w:r w:rsidR="00940730">
        <w:t>’s (</w:t>
      </w:r>
      <w:r w:rsidR="0098785E" w:rsidRPr="000A6261">
        <w:t>2005)</w:t>
      </w:r>
      <w:r w:rsidR="00940730">
        <w:t xml:space="preserve"> scale </w:t>
      </w:r>
      <w:r w:rsidR="006309C6">
        <w:t>designed to assess</w:t>
      </w:r>
      <w:r w:rsidR="00940730">
        <w:t xml:space="preserve"> people’s institutional trust in the police</w:t>
      </w:r>
      <w:r w:rsidR="00095601">
        <w:t xml:space="preserve"> to refer to the specific officer</w:t>
      </w:r>
      <w:r w:rsidR="000F6ECB">
        <w:t xml:space="preserve"> in the video</w:t>
      </w:r>
      <w:r w:rsidR="0098785E" w:rsidRPr="000A6261">
        <w:t xml:space="preserve">. </w:t>
      </w:r>
      <w:r w:rsidR="009B5476">
        <w:t xml:space="preserve">In </w:t>
      </w:r>
      <w:r w:rsidR="005F1D82">
        <w:t>addition</w:t>
      </w:r>
      <w:r w:rsidR="00D87D9E">
        <w:t>,</w:t>
      </w:r>
      <w:r w:rsidR="009B5476">
        <w:t xml:space="preserve"> </w:t>
      </w:r>
      <w:r w:rsidR="005E5A2B">
        <w:t xml:space="preserve">participants completed </w:t>
      </w:r>
      <w:r w:rsidR="009B5476">
        <w:t>a</w:t>
      </w:r>
      <w:r w:rsidR="0098785E" w:rsidRPr="000A6261">
        <w:t xml:space="preserve"> 5-item scale </w:t>
      </w:r>
      <w:r w:rsidR="005E5A2B">
        <w:t>assessing</w:t>
      </w:r>
      <w:r w:rsidR="0098785E" w:rsidRPr="000A6261">
        <w:t xml:space="preserve"> </w:t>
      </w:r>
      <w:r w:rsidR="00095601" w:rsidRPr="00BA23A2">
        <w:t>perceptions of</w:t>
      </w:r>
      <w:r w:rsidR="0098785E" w:rsidRPr="00BA23A2">
        <w:t xml:space="preserve"> the </w:t>
      </w:r>
      <w:r w:rsidR="00095601" w:rsidRPr="00EC1DC4">
        <w:rPr>
          <w:i/>
        </w:rPr>
        <w:t xml:space="preserve">officer’s </w:t>
      </w:r>
      <w:r w:rsidR="0098785E" w:rsidRPr="00EC1DC4">
        <w:rPr>
          <w:i/>
        </w:rPr>
        <w:t>effectiveness</w:t>
      </w:r>
      <w:r w:rsidR="0098785E" w:rsidRPr="00BA23A2">
        <w:t xml:space="preserve"> </w:t>
      </w:r>
      <w:r w:rsidR="00B057B2" w:rsidRPr="000A6261">
        <w:t xml:space="preserve">(e.g., </w:t>
      </w:r>
      <w:r w:rsidR="00CF67DB" w:rsidRPr="000A6261">
        <w:t>“</w:t>
      </w:r>
      <w:r w:rsidR="0098785E" w:rsidRPr="000A6261">
        <w:t>The officer in the video can effectively contain violent encounters</w:t>
      </w:r>
      <w:r w:rsidR="00CF67DB" w:rsidRPr="000A6261">
        <w:t>”</w:t>
      </w:r>
      <w:r w:rsidR="00B057B2" w:rsidRPr="000A6261">
        <w:t>)</w:t>
      </w:r>
      <w:r w:rsidR="0098785E" w:rsidRPr="000A6261">
        <w:t xml:space="preserve">, on 7-point scales ranging from </w:t>
      </w:r>
      <w:r w:rsidR="0098785E" w:rsidRPr="000A6261">
        <w:rPr>
          <w:i/>
        </w:rPr>
        <w:t xml:space="preserve">Strongly </w:t>
      </w:r>
      <w:r w:rsidR="000F6ECB">
        <w:rPr>
          <w:i/>
        </w:rPr>
        <w:t>D</w:t>
      </w:r>
      <w:r w:rsidR="000F6ECB" w:rsidRPr="000A6261">
        <w:rPr>
          <w:i/>
        </w:rPr>
        <w:t xml:space="preserve">isagree </w:t>
      </w:r>
      <w:r w:rsidR="000F6ECB">
        <w:rPr>
          <w:i/>
        </w:rPr>
        <w:t xml:space="preserve">to </w:t>
      </w:r>
      <w:r w:rsidR="0098785E" w:rsidRPr="000A6261">
        <w:rPr>
          <w:i/>
        </w:rPr>
        <w:t xml:space="preserve">Strongly </w:t>
      </w:r>
      <w:r w:rsidR="000F6ECB">
        <w:rPr>
          <w:i/>
        </w:rPr>
        <w:t>A</w:t>
      </w:r>
      <w:r w:rsidR="000F6ECB" w:rsidRPr="000A6261">
        <w:rPr>
          <w:i/>
        </w:rPr>
        <w:t>gree</w:t>
      </w:r>
      <w:r w:rsidR="000F6ECB" w:rsidRPr="000A6261">
        <w:t xml:space="preserve"> </w:t>
      </w:r>
      <w:r w:rsidR="006E3FD1">
        <w:t xml:space="preserve">with the midpoint marked as </w:t>
      </w:r>
      <w:r w:rsidR="006E3FD1" w:rsidRPr="00EC1DC4">
        <w:rPr>
          <w:i/>
        </w:rPr>
        <w:t>Neutral</w:t>
      </w:r>
      <w:r w:rsidR="006E3FD1">
        <w:t xml:space="preserve"> </w:t>
      </w:r>
      <w:r w:rsidR="0098785E" w:rsidRPr="000A6261">
        <w:t>(α = .84</w:t>
      </w:r>
      <w:r w:rsidR="00BD7600">
        <w:t>). These items were</w:t>
      </w:r>
      <w:r w:rsidR="00905954" w:rsidRPr="000A6261">
        <w:t xml:space="preserve"> modified from </w:t>
      </w:r>
      <w:r w:rsidR="0098785E" w:rsidRPr="000A6261">
        <w:t>Leger</w:t>
      </w:r>
      <w:r w:rsidR="00BD7600">
        <w:t>’s (</w:t>
      </w:r>
      <w:r w:rsidR="0098785E" w:rsidRPr="000A6261">
        <w:t>1997)</w:t>
      </w:r>
      <w:r w:rsidR="00BD7600">
        <w:t xml:space="preserve"> </w:t>
      </w:r>
      <w:r w:rsidR="00FA50FF">
        <w:t>measures</w:t>
      </w:r>
      <w:r w:rsidR="00BD7600">
        <w:t xml:space="preserve"> </w:t>
      </w:r>
      <w:r w:rsidR="006309C6">
        <w:t>designed to assess</w:t>
      </w:r>
      <w:r w:rsidR="00BD7600">
        <w:t xml:space="preserve"> factors that might lead people to perceive women to be </w:t>
      </w:r>
      <w:proofErr w:type="gramStart"/>
      <w:r w:rsidR="00BD7600">
        <w:t>less</w:t>
      </w:r>
      <w:proofErr w:type="gramEnd"/>
      <w:r w:rsidR="00BD7600">
        <w:t xml:space="preserve"> effective police officers</w:t>
      </w:r>
      <w:r w:rsidR="00412FF1">
        <w:t xml:space="preserve"> than men</w:t>
      </w:r>
      <w:r w:rsidR="0098785E" w:rsidRPr="000A6261">
        <w:t>.</w:t>
      </w:r>
      <w:r w:rsidR="00412FF1">
        <w:t xml:space="preserve"> </w:t>
      </w:r>
    </w:p>
    <w:p w14:paraId="272B3FB6" w14:textId="6F187718" w:rsidR="00B07A76" w:rsidRDefault="00FC0218" w:rsidP="009633B5">
      <w:pPr>
        <w:spacing w:line="480" w:lineRule="auto"/>
        <w:ind w:firstLine="720"/>
      </w:pPr>
      <w:r w:rsidRPr="000A6261">
        <w:rPr>
          <w:b/>
        </w:rPr>
        <w:t>Internal Attribution</w:t>
      </w:r>
      <w:r w:rsidR="009C3987">
        <w:rPr>
          <w:b/>
        </w:rPr>
        <w:t>s</w:t>
      </w:r>
      <w:r w:rsidR="000A6261" w:rsidRPr="000A6261">
        <w:rPr>
          <w:b/>
        </w:rPr>
        <w:t>.</w:t>
      </w:r>
      <w:r w:rsidR="000A6261">
        <w:t xml:space="preserve"> Participants completed </w:t>
      </w:r>
      <w:r w:rsidR="003F41D5">
        <w:t>a</w:t>
      </w:r>
      <w:r w:rsidRPr="000A6261">
        <w:t xml:space="preserve"> 3-item scale assessing agreement that the officer’s behavior was caused</w:t>
      </w:r>
      <w:r w:rsidR="00BF6D8C">
        <w:t xml:space="preserve"> by</w:t>
      </w:r>
      <w:r w:rsidRPr="000A6261">
        <w:t xml:space="preserve"> </w:t>
      </w:r>
      <w:r w:rsidRPr="000A6261">
        <w:rPr>
          <w:i/>
        </w:rPr>
        <w:t>internal explanations</w:t>
      </w:r>
      <w:r w:rsidRPr="000A6261">
        <w:t xml:space="preserve"> (i.e., emotional problems, a tendency to get upset very easily, being a violent person, α = .93)</w:t>
      </w:r>
      <w:r w:rsidR="00BF6D8C" w:rsidRPr="00BF6D8C">
        <w:t xml:space="preserve"> </w:t>
      </w:r>
      <w:r w:rsidR="00BF6D8C" w:rsidRPr="00D80A71">
        <w:t xml:space="preserve">on 5-point scales </w:t>
      </w:r>
      <w:r w:rsidR="000C2BF5">
        <w:t xml:space="preserve">ranging </w:t>
      </w:r>
      <w:r w:rsidR="00BF6D8C" w:rsidRPr="00D80A71">
        <w:t xml:space="preserve">from </w:t>
      </w:r>
      <w:r w:rsidR="00BF6D8C" w:rsidRPr="00D80A71">
        <w:rPr>
          <w:i/>
        </w:rPr>
        <w:t>Completely Disagree</w:t>
      </w:r>
      <w:r w:rsidR="00BF6D8C" w:rsidRPr="00D80A71">
        <w:t xml:space="preserve"> to </w:t>
      </w:r>
      <w:r w:rsidR="00BF6D8C" w:rsidRPr="00D80A71">
        <w:rPr>
          <w:i/>
        </w:rPr>
        <w:t>Completely Agree</w:t>
      </w:r>
      <w:r w:rsidR="000A6261">
        <w:t>.</w:t>
      </w:r>
      <w:r w:rsidRPr="000A6261">
        <w:t xml:space="preserve"> </w:t>
      </w:r>
      <w:r w:rsidR="00BA40DB">
        <w:t>We also</w:t>
      </w:r>
      <w:r w:rsidR="009633B5">
        <w:t xml:space="preserve"> assess</w:t>
      </w:r>
      <w:r w:rsidR="00BA40DB">
        <w:t>ed</w:t>
      </w:r>
      <w:r w:rsidR="009633B5">
        <w:t xml:space="preserve"> the degree to which participants inferred </w:t>
      </w:r>
      <w:r w:rsidR="009C3987">
        <w:t xml:space="preserve">additional </w:t>
      </w:r>
      <w:r w:rsidR="009633B5">
        <w:t xml:space="preserve">specific internal traits; more specifically: aggressiveness and emotional reactivity. To assess </w:t>
      </w:r>
      <w:r w:rsidR="009633B5" w:rsidRPr="00547002">
        <w:rPr>
          <w:i/>
        </w:rPr>
        <w:t>aggressiveness</w:t>
      </w:r>
      <w:r w:rsidR="009633B5">
        <w:t>, participants completed a</w:t>
      </w:r>
      <w:r w:rsidR="009633B5" w:rsidRPr="000A6261">
        <w:t xml:space="preserve"> 5-point radial scale item assessing the officer</w:t>
      </w:r>
      <w:r w:rsidR="009633B5">
        <w:t>’s aggressiveness</w:t>
      </w:r>
      <w:r w:rsidR="009633B5" w:rsidRPr="000A6261">
        <w:t xml:space="preserve"> from </w:t>
      </w:r>
      <w:r w:rsidR="009633B5" w:rsidRPr="000A6261">
        <w:rPr>
          <w:i/>
        </w:rPr>
        <w:t>Not at all aggressive</w:t>
      </w:r>
      <w:r w:rsidR="009633B5" w:rsidRPr="000A6261">
        <w:t xml:space="preserve"> to </w:t>
      </w:r>
      <w:r w:rsidR="009633B5" w:rsidRPr="000A6261">
        <w:rPr>
          <w:i/>
        </w:rPr>
        <w:t>Very aggressive</w:t>
      </w:r>
      <w:r w:rsidR="009633B5" w:rsidRPr="000A6261">
        <w:t xml:space="preserve">. </w:t>
      </w:r>
      <w:r w:rsidR="009633B5">
        <w:t>Finally, they completed a</w:t>
      </w:r>
      <w:r w:rsidR="009633B5" w:rsidRPr="000A6261">
        <w:t xml:space="preserve"> 4-item scale assessing a</w:t>
      </w:r>
      <w:r w:rsidR="009633B5">
        <w:t xml:space="preserve">nother </w:t>
      </w:r>
      <w:r w:rsidR="009633B5" w:rsidRPr="000A6261">
        <w:t xml:space="preserve">specific internal </w:t>
      </w:r>
      <w:r w:rsidR="009633B5">
        <w:t>trait inference</w:t>
      </w:r>
      <w:r w:rsidR="009633B5" w:rsidRPr="000A6261">
        <w:t xml:space="preserve">: </w:t>
      </w:r>
      <w:r w:rsidR="009633B5" w:rsidRPr="000A6261">
        <w:rPr>
          <w:i/>
        </w:rPr>
        <w:t>perceptions of the officer’s emotional reactivity</w:t>
      </w:r>
      <w:r w:rsidR="009633B5" w:rsidRPr="000A6261">
        <w:t xml:space="preserve"> (e.g., “I would guess that the officer in the video often gets so upset it’s hard for the officer to think straight”</w:t>
      </w:r>
      <w:r w:rsidR="009633B5">
        <w:t>)</w:t>
      </w:r>
      <w:r w:rsidR="009633B5" w:rsidRPr="000A6261">
        <w:t xml:space="preserve">, on 5-point scales, ranging from </w:t>
      </w:r>
      <w:r w:rsidR="009633B5" w:rsidRPr="000A6261">
        <w:rPr>
          <w:i/>
        </w:rPr>
        <w:t xml:space="preserve">Not at all </w:t>
      </w:r>
      <w:r w:rsidR="009633B5" w:rsidRPr="000A6261">
        <w:t xml:space="preserve">to </w:t>
      </w:r>
      <w:r w:rsidR="009633B5" w:rsidRPr="000A6261">
        <w:rPr>
          <w:i/>
        </w:rPr>
        <w:t xml:space="preserve">Completely </w:t>
      </w:r>
      <w:r w:rsidR="009633B5" w:rsidRPr="000A6261">
        <w:t xml:space="preserve">(α = .97; modified from Nock, Wedig, Holmberg, &amp; Hooley, 2008). </w:t>
      </w:r>
    </w:p>
    <w:p w14:paraId="28C87B5C" w14:textId="2BF56B49" w:rsidR="009633B5" w:rsidRDefault="00B07A76" w:rsidP="009633B5">
      <w:pPr>
        <w:spacing w:line="480" w:lineRule="auto"/>
        <w:ind w:firstLine="720"/>
        <w:rPr>
          <w:b/>
        </w:rPr>
      </w:pPr>
      <w:r w:rsidRPr="00D80A71">
        <w:rPr>
          <w:b/>
        </w:rPr>
        <w:t xml:space="preserve">External </w:t>
      </w:r>
      <w:r>
        <w:rPr>
          <w:b/>
        </w:rPr>
        <w:t>A</w:t>
      </w:r>
      <w:r w:rsidRPr="00D80A71">
        <w:rPr>
          <w:b/>
        </w:rPr>
        <w:t>ttribution Scale.</w:t>
      </w:r>
      <w:r>
        <w:t xml:space="preserve"> Participants completed a</w:t>
      </w:r>
      <w:r w:rsidRPr="00D80A71">
        <w:t xml:space="preserve"> 3-item scale assessing </w:t>
      </w:r>
      <w:r w:rsidRPr="000A6261">
        <w:t>agreement that the officer’s behavior was caused</w:t>
      </w:r>
      <w:r w:rsidR="00757425">
        <w:t xml:space="preserve"> by</w:t>
      </w:r>
      <w:r w:rsidRPr="000A6261">
        <w:t xml:space="preserve"> </w:t>
      </w:r>
      <w:r w:rsidRPr="00D80A71">
        <w:rPr>
          <w:i/>
        </w:rPr>
        <w:t>external explanations</w:t>
      </w:r>
      <w:r w:rsidRPr="00D80A71">
        <w:t xml:space="preserve"> (i.e., being in a dangerous situation, the suspect likely being intoxicated, the suspect being resistant, α = .72) on 5-point scales </w:t>
      </w:r>
      <w:r>
        <w:t xml:space="preserve">ranging </w:t>
      </w:r>
      <w:r w:rsidRPr="00D80A71">
        <w:t xml:space="preserve">from </w:t>
      </w:r>
      <w:r w:rsidRPr="00D80A71">
        <w:rPr>
          <w:i/>
        </w:rPr>
        <w:t>Completely Disagree</w:t>
      </w:r>
      <w:r w:rsidRPr="00D80A71">
        <w:t xml:space="preserve"> to </w:t>
      </w:r>
      <w:r w:rsidRPr="00D80A71">
        <w:rPr>
          <w:i/>
        </w:rPr>
        <w:t>Completely Agree</w:t>
      </w:r>
      <w:r w:rsidRPr="00D80A71">
        <w:t>.</w:t>
      </w:r>
      <w:r w:rsidR="002739DB">
        <w:rPr>
          <w:b/>
        </w:rPr>
        <w:t xml:space="preserve"> </w:t>
      </w:r>
    </w:p>
    <w:p w14:paraId="0AB7604D" w14:textId="3D52CA9A" w:rsidR="0098785E" w:rsidRDefault="00A457FB" w:rsidP="009633B5">
      <w:pPr>
        <w:spacing w:line="480" w:lineRule="auto"/>
        <w:ind w:firstLine="720"/>
      </w:pPr>
      <w:r w:rsidRPr="00A457FB">
        <w:rPr>
          <w:b/>
        </w:rPr>
        <w:lastRenderedPageBreak/>
        <w:t>Manipulation and attention checks.</w:t>
      </w:r>
      <w:r>
        <w:rPr>
          <w:i/>
        </w:rPr>
        <w:t xml:space="preserve"> </w:t>
      </w:r>
      <w:r w:rsidR="00D85E58" w:rsidRPr="00AE020F">
        <w:t>M</w:t>
      </w:r>
      <w:r w:rsidR="00CF67DB" w:rsidRPr="00AE020F">
        <w:t xml:space="preserve">anipulation and attention </w:t>
      </w:r>
      <w:proofErr w:type="gramStart"/>
      <w:r w:rsidR="00CF67DB" w:rsidRPr="00AE020F">
        <w:t>checks</w:t>
      </w:r>
      <w:proofErr w:type="gramEnd"/>
      <w:r w:rsidR="00CF67DB" w:rsidRPr="00A457FB">
        <w:t xml:space="preserve"> </w:t>
      </w:r>
      <w:r w:rsidR="00EE5FDC" w:rsidRPr="00A457FB">
        <w:t xml:space="preserve">asked participants to </w:t>
      </w:r>
      <w:r w:rsidR="00253A9C" w:rsidRPr="00A457FB">
        <w:t>select</w:t>
      </w:r>
      <w:r w:rsidR="0098785E" w:rsidRPr="00A457FB">
        <w:t xml:space="preserve"> the race and gender of the officer</w:t>
      </w:r>
      <w:r w:rsidR="00DC454D" w:rsidRPr="00A457FB">
        <w:t>.</w:t>
      </w:r>
      <w:r w:rsidR="00791500" w:rsidRPr="00A457FB">
        <w:t xml:space="preserve"> They were also asked how much force was used by the officer on a 7-point scale </w:t>
      </w:r>
      <w:r w:rsidR="00D30299">
        <w:t xml:space="preserve">ranging </w:t>
      </w:r>
      <w:r w:rsidR="00791500" w:rsidRPr="00A457FB">
        <w:t xml:space="preserve">from </w:t>
      </w:r>
      <w:r w:rsidR="00791500" w:rsidRPr="00A457FB">
        <w:rPr>
          <w:i/>
        </w:rPr>
        <w:t>No Force</w:t>
      </w:r>
      <w:r w:rsidR="00791500" w:rsidRPr="00A457FB">
        <w:t xml:space="preserve"> to </w:t>
      </w:r>
      <w:r w:rsidR="00791500" w:rsidRPr="00A457FB">
        <w:rPr>
          <w:i/>
        </w:rPr>
        <w:t>Extremely Excessive Force</w:t>
      </w:r>
      <w:r w:rsidR="00791500" w:rsidRPr="00A457FB">
        <w:t>.</w:t>
      </w:r>
      <w:r w:rsidR="00D30299">
        <w:t xml:space="preserve"> They</w:t>
      </w:r>
      <w:r w:rsidR="00D30299" w:rsidRPr="00A457FB">
        <w:t xml:space="preserve"> were</w:t>
      </w:r>
      <w:r w:rsidR="00D30299">
        <w:t xml:space="preserve"> also</w:t>
      </w:r>
      <w:r w:rsidR="00D30299" w:rsidRPr="00A457FB">
        <w:t xml:space="preserve"> asked several attention checks requesting </w:t>
      </w:r>
      <w:r w:rsidR="00C26164">
        <w:t>that they</w:t>
      </w:r>
      <w:r w:rsidR="00C26164" w:rsidRPr="00A457FB">
        <w:t xml:space="preserve"> </w:t>
      </w:r>
      <w:r w:rsidR="00D30299" w:rsidRPr="00A457FB">
        <w:t xml:space="preserve">select a specific response on 5-point Likert scales ranging from </w:t>
      </w:r>
      <w:r w:rsidR="00D30299" w:rsidRPr="00A457FB">
        <w:rPr>
          <w:i/>
        </w:rPr>
        <w:t xml:space="preserve">Strongly </w:t>
      </w:r>
      <w:r w:rsidR="00C26164">
        <w:rPr>
          <w:i/>
        </w:rPr>
        <w:t>D</w:t>
      </w:r>
      <w:r w:rsidR="00C26164" w:rsidRPr="00A457FB">
        <w:rPr>
          <w:i/>
        </w:rPr>
        <w:t xml:space="preserve">isagree </w:t>
      </w:r>
      <w:r w:rsidR="00D30299" w:rsidRPr="00A457FB">
        <w:t xml:space="preserve">to </w:t>
      </w:r>
      <w:r w:rsidR="00D30299" w:rsidRPr="00A457FB">
        <w:rPr>
          <w:i/>
        </w:rPr>
        <w:t>Strongly</w:t>
      </w:r>
      <w:r w:rsidR="00D30299">
        <w:rPr>
          <w:i/>
        </w:rPr>
        <w:t xml:space="preserve"> Agree</w:t>
      </w:r>
      <w:r w:rsidR="009C0A6B">
        <w:rPr>
          <w:i/>
        </w:rPr>
        <w:t>.</w:t>
      </w:r>
    </w:p>
    <w:p w14:paraId="67C7CD68" w14:textId="1DE480E2" w:rsidR="009C0A6B" w:rsidRPr="009C0A6B" w:rsidRDefault="009C0A6B" w:rsidP="00A457FB">
      <w:pPr>
        <w:spacing w:line="480" w:lineRule="auto"/>
        <w:ind w:firstLine="720"/>
      </w:pPr>
      <w:r w:rsidRPr="00EC1DC4">
        <w:rPr>
          <w:b/>
        </w:rPr>
        <w:t>Factor analysis.</w:t>
      </w:r>
      <w:r>
        <w:t xml:space="preserve"> </w:t>
      </w:r>
      <w:r w:rsidR="00851F65" w:rsidRPr="00851F65">
        <w:t>We conducted an exploratory factor analysis</w:t>
      </w:r>
      <w:r w:rsidR="00A86853">
        <w:t xml:space="preserve">, utilizing </w:t>
      </w:r>
      <w:r w:rsidR="00A86853" w:rsidRPr="00A86853">
        <w:t>principal axis factoring</w:t>
      </w:r>
      <w:r w:rsidR="00851F65" w:rsidRPr="00851F65">
        <w:t xml:space="preserve"> with </w:t>
      </w:r>
      <w:r w:rsidR="00A86853">
        <w:t>p</w:t>
      </w:r>
      <w:r w:rsidR="00851F65" w:rsidRPr="00851F65">
        <w:t xml:space="preserve">romax </w:t>
      </w:r>
      <w:r w:rsidR="00A86853">
        <w:t>r</w:t>
      </w:r>
      <w:r w:rsidR="00851F65" w:rsidRPr="00851F65">
        <w:t>otation</w:t>
      </w:r>
      <w:r w:rsidR="00A86853">
        <w:t>, comprising</w:t>
      </w:r>
      <w:r w:rsidR="00851F65" w:rsidRPr="00851F65">
        <w:t xml:space="preserve"> all of the items included in the general internal attributions scale, emotional reactivity scale, aggressiveness item, and external attributions scale. The EFA demonstrated a two-factor structure with the items that were designed to </w:t>
      </w:r>
      <w:r w:rsidR="00A86853">
        <w:t>assess</w:t>
      </w:r>
      <w:r w:rsidR="00851F65" w:rsidRPr="00851F65">
        <w:t xml:space="preserve"> internal attributions (general attribution scale</w:t>
      </w:r>
      <w:r w:rsidR="00A86853">
        <w:t xml:space="preserve"> items</w:t>
      </w:r>
      <w:r w:rsidR="00851F65" w:rsidRPr="00851F65">
        <w:t>, emotional reactivity scale</w:t>
      </w:r>
      <w:r w:rsidR="00A86853">
        <w:t xml:space="preserve"> items</w:t>
      </w:r>
      <w:r w:rsidR="00851F65" w:rsidRPr="00851F65">
        <w:t>, aggressiveness item) loading onto the first factor, and the external attribution scale items loading onto the second.</w:t>
      </w:r>
      <w:r w:rsidR="00B91F91">
        <w:t xml:space="preserve"> We created a mean score for the three external attribution scale items, and a mean score for the remaining internal attribution items (i.e., the internal attributions scale items, emotional reactivity scale items, and the aggressiveness item) for analysis.</w:t>
      </w:r>
    </w:p>
    <w:p w14:paraId="5667FB56" w14:textId="3653F51A" w:rsidR="005018AE" w:rsidRDefault="0098785E">
      <w:pPr>
        <w:spacing w:line="480" w:lineRule="auto"/>
        <w:jc w:val="center"/>
        <w:outlineLvl w:val="0"/>
        <w:rPr>
          <w:b/>
        </w:rPr>
      </w:pPr>
      <w:r w:rsidRPr="00D141B7">
        <w:rPr>
          <w:b/>
        </w:rPr>
        <w:t>Results</w:t>
      </w:r>
      <w:r w:rsidR="00A86853">
        <w:rPr>
          <w:b/>
        </w:rPr>
        <w:t xml:space="preserve"> </w:t>
      </w:r>
    </w:p>
    <w:p w14:paraId="7A56E139" w14:textId="46704956" w:rsidR="00965580" w:rsidRPr="00965580" w:rsidRDefault="002405EA" w:rsidP="008A6D3B">
      <w:pPr>
        <w:spacing w:line="480" w:lineRule="auto"/>
        <w:contextualSpacing/>
        <w:rPr>
          <w:b/>
        </w:rPr>
      </w:pPr>
      <w:r>
        <w:rPr>
          <w:b/>
        </w:rPr>
        <w:t>Use-of-</w:t>
      </w:r>
      <w:r w:rsidR="00D862BF">
        <w:rPr>
          <w:b/>
        </w:rPr>
        <w:t>Force</w:t>
      </w:r>
      <w:r w:rsidR="00D862BF" w:rsidRPr="00965580">
        <w:rPr>
          <w:b/>
        </w:rPr>
        <w:t xml:space="preserve"> </w:t>
      </w:r>
      <w:r w:rsidR="00965580" w:rsidRPr="00965580">
        <w:rPr>
          <w:b/>
        </w:rPr>
        <w:t>Manipulation Check</w:t>
      </w:r>
    </w:p>
    <w:p w14:paraId="6D35A7B3" w14:textId="6F4F7F44" w:rsidR="00CF65B6" w:rsidRPr="00CF65B6" w:rsidRDefault="00CF65B6" w:rsidP="00965580">
      <w:pPr>
        <w:spacing w:line="480" w:lineRule="auto"/>
        <w:ind w:firstLine="720"/>
        <w:contextualSpacing/>
      </w:pPr>
      <w:r w:rsidRPr="00CF65B6">
        <w:t xml:space="preserve">Our manipulation was successful: </w:t>
      </w:r>
      <w:r w:rsidR="0044510A">
        <w:t xml:space="preserve">Participants </w:t>
      </w:r>
      <w:r w:rsidRPr="00D255D4">
        <w:t xml:space="preserve">who saw the force video </w:t>
      </w:r>
      <w:r w:rsidR="001D41D5" w:rsidRPr="00D255D4">
        <w:t>(</w:t>
      </w:r>
      <w:r w:rsidR="001D41D5" w:rsidRPr="00D255D4">
        <w:rPr>
          <w:i/>
        </w:rPr>
        <w:t>M</w:t>
      </w:r>
      <w:r w:rsidR="001D41D5" w:rsidRPr="00D255D4">
        <w:t xml:space="preserve">=5.59, </w:t>
      </w:r>
      <w:r w:rsidR="001D41D5" w:rsidRPr="00D255D4">
        <w:rPr>
          <w:i/>
        </w:rPr>
        <w:t>SD</w:t>
      </w:r>
      <w:r w:rsidR="001D41D5" w:rsidRPr="00D255D4">
        <w:t xml:space="preserve"> = 1.29) </w:t>
      </w:r>
      <w:r w:rsidRPr="00D255D4">
        <w:t>perceived significantly more force than those who saw the no-force video</w:t>
      </w:r>
      <w:r w:rsidR="001D41D5" w:rsidRPr="00D255D4">
        <w:t xml:space="preserve"> (</w:t>
      </w:r>
      <w:r w:rsidR="001D41D5" w:rsidRPr="00D255D4">
        <w:rPr>
          <w:i/>
        </w:rPr>
        <w:t>M</w:t>
      </w:r>
      <w:r w:rsidR="001D41D5" w:rsidRPr="00D255D4">
        <w:t xml:space="preserve">=1.45, </w:t>
      </w:r>
      <w:r w:rsidR="001D41D5" w:rsidRPr="00D255D4">
        <w:rPr>
          <w:i/>
        </w:rPr>
        <w:t>SD</w:t>
      </w:r>
      <w:r w:rsidR="001D41D5" w:rsidRPr="00D255D4">
        <w:t xml:space="preserve"> = 1.45)</w:t>
      </w:r>
      <w:r w:rsidRPr="00D255D4">
        <w:t xml:space="preserve">, </w:t>
      </w:r>
      <w:r w:rsidRPr="00D255D4">
        <w:rPr>
          <w:i/>
        </w:rPr>
        <w:t>F</w:t>
      </w:r>
      <w:r w:rsidRPr="00D255D4">
        <w:t xml:space="preserve">(1, 433) = 1075.59, </w:t>
      </w:r>
      <w:r w:rsidRPr="00D255D4">
        <w:rPr>
          <w:i/>
        </w:rPr>
        <w:t>p</w:t>
      </w:r>
      <w:r w:rsidRPr="00D255D4">
        <w:t xml:space="preserve"> &lt; .001, </w:t>
      </w:r>
      <w:r w:rsidRPr="00D255D4">
        <w:rPr>
          <w:i/>
        </w:rPr>
        <w:t>d</w:t>
      </w:r>
      <w:r w:rsidRPr="00D255D4">
        <w:t xml:space="preserve"> = 3.09, 95% </w:t>
      </w:r>
      <w:r w:rsidRPr="00D255D4">
        <w:rPr>
          <w:i/>
        </w:rPr>
        <w:t>CI</w:t>
      </w:r>
      <w:r w:rsidRPr="00D255D4">
        <w:t xml:space="preserve"> [3.89, 4.38]</w:t>
      </w:r>
      <w:r w:rsidR="002A07F6" w:rsidRPr="00D255D4">
        <w:t xml:space="preserve">. The effect size was </w:t>
      </w:r>
      <w:proofErr w:type="gramStart"/>
      <w:r w:rsidR="002A07F6" w:rsidRPr="00D255D4">
        <w:t>large</w:t>
      </w:r>
      <w:proofErr w:type="gramEnd"/>
      <w:r w:rsidR="002A428A" w:rsidRPr="00D255D4">
        <w:t xml:space="preserve"> and </w:t>
      </w:r>
      <w:r w:rsidR="002A07F6" w:rsidRPr="00D255D4">
        <w:t>the effect did</w:t>
      </w:r>
      <w:r w:rsidR="002A428A" w:rsidRPr="00D255D4">
        <w:t xml:space="preserve"> not depend on </w:t>
      </w:r>
      <w:r w:rsidR="00293131">
        <w:t xml:space="preserve">the </w:t>
      </w:r>
      <w:r w:rsidR="002A428A" w:rsidRPr="00D255D4">
        <w:t>officer</w:t>
      </w:r>
      <w:r w:rsidR="00293131">
        <w:t>’s</w:t>
      </w:r>
      <w:r w:rsidR="002A428A" w:rsidRPr="00D255D4">
        <w:t xml:space="preserve"> gender</w:t>
      </w:r>
      <w:r w:rsidR="00E7578B">
        <w:t>,</w:t>
      </w:r>
      <w:r w:rsidR="002A428A" w:rsidRPr="00D255D4">
        <w:t xml:space="preserve"> race</w:t>
      </w:r>
      <w:r w:rsidR="00E7578B">
        <w:t>, or the interaction of the two</w:t>
      </w:r>
      <w:r w:rsidR="002A428A" w:rsidRPr="00D255D4">
        <w:t xml:space="preserve">, </w:t>
      </w:r>
      <w:r w:rsidR="002A428A" w:rsidRPr="00D255D4">
        <w:rPr>
          <w:i/>
        </w:rPr>
        <w:t>F</w:t>
      </w:r>
      <w:r w:rsidR="002A428A" w:rsidRPr="00D255D4">
        <w:t xml:space="preserve">s </w:t>
      </w:r>
      <w:r w:rsidR="002A428A" w:rsidRPr="00D255D4">
        <w:sym w:font="Symbol" w:char="F0A3"/>
      </w:r>
      <w:r w:rsidR="002A428A" w:rsidRPr="00D255D4">
        <w:t xml:space="preserve"> 2.11, </w:t>
      </w:r>
      <w:r w:rsidR="002A428A" w:rsidRPr="00D255D4">
        <w:rPr>
          <w:i/>
        </w:rPr>
        <w:t>p</w:t>
      </w:r>
      <w:r w:rsidR="002A428A" w:rsidRPr="00D255D4">
        <w:t xml:space="preserve">s </w:t>
      </w:r>
      <w:r w:rsidR="002A428A" w:rsidRPr="00D255D4">
        <w:sym w:font="Symbol" w:char="F0B3"/>
      </w:r>
      <w:r w:rsidR="002A428A" w:rsidRPr="00D255D4">
        <w:t xml:space="preserve"> .1</w:t>
      </w:r>
      <w:r w:rsidR="00D83171">
        <w:t>5</w:t>
      </w:r>
      <w:r w:rsidR="002A428A" w:rsidRPr="00D255D4">
        <w:t>.</w:t>
      </w:r>
    </w:p>
    <w:p w14:paraId="2D805201" w14:textId="3AF8F146" w:rsidR="00965580" w:rsidRPr="00965580" w:rsidRDefault="00496931" w:rsidP="00965580">
      <w:pPr>
        <w:spacing w:line="480" w:lineRule="auto"/>
        <w:contextualSpacing/>
        <w:rPr>
          <w:b/>
        </w:rPr>
      </w:pPr>
      <w:r>
        <w:rPr>
          <w:b/>
        </w:rPr>
        <w:t>Trust in the Officer</w:t>
      </w:r>
    </w:p>
    <w:p w14:paraId="23794C48" w14:textId="01C016CB" w:rsidR="0098785E" w:rsidRDefault="0098785E" w:rsidP="00CF65B6">
      <w:pPr>
        <w:spacing w:line="480" w:lineRule="auto"/>
        <w:ind w:firstLine="720"/>
        <w:contextualSpacing/>
      </w:pPr>
      <w:r>
        <w:lastRenderedPageBreak/>
        <w:t>A 2 (</w:t>
      </w:r>
      <w:r w:rsidR="00653A6D">
        <w:t>Use-of-force</w:t>
      </w:r>
      <w:r>
        <w:t xml:space="preserve">: Force, No Force) </w:t>
      </w:r>
      <w:r>
        <w:sym w:font="Symbol" w:char="F0B4"/>
      </w:r>
      <w:r>
        <w:t xml:space="preserve"> 2 (Officer Gender: </w:t>
      </w:r>
      <w:r w:rsidR="004B464C">
        <w:t>Female</w:t>
      </w:r>
      <w:r>
        <w:t xml:space="preserve">, </w:t>
      </w:r>
      <w:r w:rsidR="004B464C">
        <w:t>Male</w:t>
      </w:r>
      <w:r>
        <w:t xml:space="preserve">) </w:t>
      </w:r>
      <w:r>
        <w:sym w:font="Symbol" w:char="F0B4"/>
      </w:r>
      <w:r>
        <w:t xml:space="preserve"> 2 (Officer Race: White, Black) between-subjects analysis of variance (ANOVA) revealed a significant main effect for </w:t>
      </w:r>
      <w:r w:rsidR="00653A6D">
        <w:t>use-of-force</w:t>
      </w:r>
      <w:r w:rsidR="008E5640">
        <w:t xml:space="preserve"> (See Table </w:t>
      </w:r>
      <w:r w:rsidR="008C46AF">
        <w:t>2</w:t>
      </w:r>
      <w:r w:rsidR="008E5640">
        <w:t xml:space="preserve"> for descriptive statistics and Table </w:t>
      </w:r>
      <w:r w:rsidR="008C46AF">
        <w:t>3</w:t>
      </w:r>
      <w:r w:rsidR="008E5640">
        <w:t xml:space="preserve"> for inferential statistics)</w:t>
      </w:r>
      <w:r w:rsidR="009B7C74">
        <w:t>. More specifically</w:t>
      </w:r>
      <w:r>
        <w:t>, people trusted officers who did not use force significantly more (</w:t>
      </w:r>
      <w:r w:rsidRPr="00597E17">
        <w:rPr>
          <w:i/>
        </w:rPr>
        <w:t>M</w:t>
      </w:r>
      <w:r>
        <w:t xml:space="preserve"> = 5.35, </w:t>
      </w:r>
      <w:r w:rsidRPr="00597E17">
        <w:rPr>
          <w:i/>
        </w:rPr>
        <w:t>SD</w:t>
      </w:r>
      <w:r>
        <w:t xml:space="preserve"> = 1.17) than the officers who did use force (</w:t>
      </w:r>
      <w:r w:rsidRPr="00597E17">
        <w:rPr>
          <w:i/>
        </w:rPr>
        <w:t>M</w:t>
      </w:r>
      <w:r>
        <w:t xml:space="preserve"> = 3.67, </w:t>
      </w:r>
      <w:r w:rsidRPr="00597E17">
        <w:rPr>
          <w:i/>
        </w:rPr>
        <w:t>SD</w:t>
      </w:r>
      <w:r>
        <w:t xml:space="preserve"> = 1.74). This main effect was qualified by the predicted two-way interaction between officer gender and the </w:t>
      </w:r>
      <w:r w:rsidR="00653A6D">
        <w:t>use-of-force</w:t>
      </w:r>
      <w:r w:rsidR="006520D1">
        <w:t xml:space="preserve"> </w:t>
      </w:r>
      <w:r>
        <w:t xml:space="preserve">(See Figure 1). To probe this interaction, we conducted simple effects tests within each level of the </w:t>
      </w:r>
      <w:r w:rsidR="00653A6D">
        <w:t>use-of-force</w:t>
      </w:r>
      <w:r w:rsidR="001F05A8">
        <w:t xml:space="preserve"> conditions</w:t>
      </w:r>
      <w:r w:rsidR="00BC777C">
        <w:t xml:space="preserve"> (Table 3)</w:t>
      </w:r>
      <w:r>
        <w:t>. As predicted, when officers did not use force, the officer’s gender did not affect how much participants trusted them. However, when officers used force,</w:t>
      </w:r>
      <w:r w:rsidRPr="00DF718D">
        <w:t xml:space="preserve"> </w:t>
      </w:r>
      <w:r>
        <w:t xml:space="preserve">participants trusted female officers significantly more than male officers. </w:t>
      </w:r>
      <w:del w:id="27" w:author="Justin Sanchez" w:date="2020-01-14T16:12:00Z">
        <w:r w:rsidR="008F31B1" w:rsidDel="003E0097">
          <w:delText>All other effects were not significant.</w:delText>
        </w:r>
      </w:del>
      <w:ins w:id="28" w:author="Justin Sanchez" w:date="2020-01-14T16:12:00Z">
        <w:r w:rsidR="003E0097">
          <w:t>The race and intersectional effects were non-significant.</w:t>
        </w:r>
      </w:ins>
      <w:r>
        <w:t xml:space="preserve"> </w:t>
      </w:r>
    </w:p>
    <w:p w14:paraId="3EAD9CA0" w14:textId="2E9DAECC" w:rsidR="00DF60A7" w:rsidRDefault="00195E20">
      <w:pPr>
        <w:spacing w:line="480" w:lineRule="auto"/>
        <w:ind w:firstLine="720"/>
        <w:contextualSpacing/>
      </w:pPr>
      <w:r>
        <w:t xml:space="preserve">To see if reactions to female (versus male) officers depended on participant gender, </w:t>
      </w:r>
      <w:r w:rsidRPr="00BA23A2">
        <w:t>w</w:t>
      </w:r>
      <w:r w:rsidR="00D01608">
        <w:t xml:space="preserve">e conducted an additional </w:t>
      </w:r>
      <w:r w:rsidR="00FA1DEF">
        <w:t>ANOVA</w:t>
      </w:r>
      <w:r w:rsidR="00D01608">
        <w:t xml:space="preserve"> that included </w:t>
      </w:r>
      <w:r w:rsidR="00BC361D">
        <w:t>officer gender, use-of-force, and participant</w:t>
      </w:r>
      <w:r w:rsidR="00D01608">
        <w:t xml:space="preserve"> gender</w:t>
      </w:r>
      <w:r w:rsidR="00CB6FE0">
        <w:t xml:space="preserve"> (see Supplemental </w:t>
      </w:r>
      <w:r w:rsidR="009A578E">
        <w:t xml:space="preserve">Table </w:t>
      </w:r>
      <w:r w:rsidR="002F7C19">
        <w:t>S</w:t>
      </w:r>
      <w:r w:rsidR="009A578E">
        <w:t>1</w:t>
      </w:r>
      <w:r w:rsidR="007B78F1">
        <w:t xml:space="preserve"> for detailed statistics</w:t>
      </w:r>
      <w:r w:rsidR="00CB6FE0">
        <w:t>)</w:t>
      </w:r>
      <w:r w:rsidR="00371D2E">
        <w:t>.</w:t>
      </w:r>
      <w:r w:rsidR="00BC361D">
        <w:t xml:space="preserve"> </w:t>
      </w:r>
      <w:r w:rsidR="00425651">
        <w:t>The</w:t>
      </w:r>
      <w:r w:rsidR="00371D2E">
        <w:t xml:space="preserve"> analysis</w:t>
      </w:r>
      <w:r w:rsidR="00BC361D">
        <w:t xml:space="preserve"> demonstrated</w:t>
      </w:r>
      <w:r w:rsidR="00D01608">
        <w:t xml:space="preserve"> that </w:t>
      </w:r>
      <w:r w:rsidR="003D5BD9">
        <w:t>the</w:t>
      </w:r>
      <w:r w:rsidR="00D01608">
        <w:t xml:space="preserve"> </w:t>
      </w:r>
      <w:r w:rsidR="00DF797D">
        <w:t xml:space="preserve">officer gender </w:t>
      </w:r>
      <w:r w:rsidR="000C6F89">
        <w:sym w:font="Symbol" w:char="F0B4"/>
      </w:r>
      <w:r w:rsidR="00DF797D">
        <w:t xml:space="preserve"> force </w:t>
      </w:r>
      <w:r w:rsidR="00D21B82">
        <w:t xml:space="preserve">interaction </w:t>
      </w:r>
      <w:r w:rsidR="00AC59C1" w:rsidRPr="00AC59C1">
        <w:t>did not depend on participant gender</w:t>
      </w:r>
      <w:r w:rsidR="00457CEC">
        <w:t xml:space="preserve"> (i.e., the three-way interaction was not significant). Further</w:t>
      </w:r>
      <w:r w:rsidR="005E16AF">
        <w:t xml:space="preserve">, </w:t>
      </w:r>
      <w:r w:rsidR="00457CEC">
        <w:t xml:space="preserve">the </w:t>
      </w:r>
      <w:r w:rsidR="00B202C0">
        <w:t xml:space="preserve">officer gender </w:t>
      </w:r>
      <w:r w:rsidR="001C30EC">
        <w:sym w:font="Symbol" w:char="F0B4"/>
      </w:r>
      <w:r w:rsidR="00B202C0">
        <w:t xml:space="preserve"> </w:t>
      </w:r>
      <w:r w:rsidR="0072440F">
        <w:t xml:space="preserve">force </w:t>
      </w:r>
      <w:r w:rsidR="00457CEC">
        <w:t xml:space="preserve">interaction </w:t>
      </w:r>
      <w:r w:rsidR="0072440F">
        <w:t xml:space="preserve">reported above </w:t>
      </w:r>
      <w:r w:rsidR="00D21B82">
        <w:t xml:space="preserve">remained significant </w:t>
      </w:r>
      <w:r w:rsidR="006E7FE2">
        <w:t xml:space="preserve">in this analysis that controlled </w:t>
      </w:r>
      <w:r w:rsidR="00D21B82">
        <w:t>for participant gender</w:t>
      </w:r>
      <w:r w:rsidR="00AC59C1">
        <w:t xml:space="preserve">. </w:t>
      </w:r>
      <w:r w:rsidR="0072440F">
        <w:t xml:space="preserve">There was a </w:t>
      </w:r>
      <w:r w:rsidR="00CB6FE0">
        <w:t xml:space="preserve">significant </w:t>
      </w:r>
      <w:r w:rsidR="0072440F">
        <w:t>two-way interaction between participant gender and officer gender (regardless of whether the officer used force)</w:t>
      </w:r>
      <w:r w:rsidR="00E477A9">
        <w:t xml:space="preserve">. </w:t>
      </w:r>
      <w:r w:rsidR="00A577EF">
        <w:t>More specifically, female participants trusted female officers (</w:t>
      </w:r>
      <w:r w:rsidR="00A577EF" w:rsidRPr="00BA23A2">
        <w:rPr>
          <w:i/>
        </w:rPr>
        <w:t>M</w:t>
      </w:r>
      <w:r w:rsidR="00A577EF">
        <w:t xml:space="preserve"> = 4.85, </w:t>
      </w:r>
      <w:r w:rsidR="00A577EF" w:rsidRPr="00BA23A2">
        <w:rPr>
          <w:i/>
        </w:rPr>
        <w:t>SD</w:t>
      </w:r>
      <w:r w:rsidR="00A577EF">
        <w:t xml:space="preserve"> = .13) significantly more than male officers (</w:t>
      </w:r>
      <w:r w:rsidR="00A577EF" w:rsidRPr="00BA23A2">
        <w:rPr>
          <w:i/>
        </w:rPr>
        <w:t>M</w:t>
      </w:r>
      <w:r w:rsidR="00A577EF">
        <w:t xml:space="preserve"> = 4.37, </w:t>
      </w:r>
      <w:r w:rsidR="00A577EF" w:rsidRPr="00BA23A2">
        <w:rPr>
          <w:i/>
        </w:rPr>
        <w:t>SD</w:t>
      </w:r>
      <w:r w:rsidR="00A577EF">
        <w:t xml:space="preserve"> = .14); whereas male participants trusted female (</w:t>
      </w:r>
      <w:r w:rsidR="00A577EF" w:rsidRPr="00BA23A2">
        <w:rPr>
          <w:i/>
        </w:rPr>
        <w:t>M</w:t>
      </w:r>
      <w:r w:rsidR="00A577EF">
        <w:t xml:space="preserve"> = 4.28, </w:t>
      </w:r>
      <w:r w:rsidR="00A577EF" w:rsidRPr="00BA23A2">
        <w:rPr>
          <w:i/>
        </w:rPr>
        <w:t>SD</w:t>
      </w:r>
      <w:r w:rsidR="00A577EF">
        <w:t xml:space="preserve"> = .15) and male (</w:t>
      </w:r>
      <w:r w:rsidR="00A577EF" w:rsidRPr="00BA23A2">
        <w:rPr>
          <w:i/>
        </w:rPr>
        <w:t>M</w:t>
      </w:r>
      <w:r w:rsidR="00A577EF">
        <w:t xml:space="preserve"> = 4.48, </w:t>
      </w:r>
      <w:r w:rsidR="00A577EF" w:rsidRPr="00BA23A2">
        <w:rPr>
          <w:i/>
        </w:rPr>
        <w:t>SD</w:t>
      </w:r>
      <w:r w:rsidR="00A577EF">
        <w:t xml:space="preserve"> = .</w:t>
      </w:r>
      <w:r w:rsidR="0072440F">
        <w:t>14) officers to a similar degree.</w:t>
      </w:r>
      <w:r w:rsidR="00E560DD">
        <w:t xml:space="preserve"> </w:t>
      </w:r>
    </w:p>
    <w:p w14:paraId="55C5EC3A" w14:textId="20BABE71" w:rsidR="00AC59C1" w:rsidRDefault="00E560DD" w:rsidP="00457CEC">
      <w:pPr>
        <w:spacing w:line="480" w:lineRule="auto"/>
        <w:ind w:firstLine="720"/>
        <w:contextualSpacing/>
      </w:pPr>
      <w:r>
        <w:lastRenderedPageBreak/>
        <w:t>To see if participants’ reactions to Black (versus White) officers depended on participant race, w</w:t>
      </w:r>
      <w:r w:rsidR="009A578E">
        <w:t xml:space="preserve">e conducted an additional ANOVA that included officer race, use-of-force, and participant race (see Supplemental Table </w:t>
      </w:r>
      <w:r w:rsidR="002F7C19">
        <w:t>S</w:t>
      </w:r>
      <w:r w:rsidR="009A578E">
        <w:t>2</w:t>
      </w:r>
      <w:r w:rsidR="007D4A58" w:rsidRPr="007D4A58">
        <w:t xml:space="preserve"> </w:t>
      </w:r>
      <w:r w:rsidR="007D4A58">
        <w:t>for detailed statistics</w:t>
      </w:r>
      <w:r w:rsidR="009A578E">
        <w:t>)</w:t>
      </w:r>
      <w:r w:rsidR="00926EB7">
        <w:t>.</w:t>
      </w:r>
      <w:r w:rsidR="009A578E">
        <w:t xml:space="preserve"> </w:t>
      </w:r>
      <w:r w:rsidR="00926EB7">
        <w:t xml:space="preserve">The analysis </w:t>
      </w:r>
      <w:r w:rsidR="009A578E">
        <w:t xml:space="preserve">demonstrated </w:t>
      </w:r>
      <w:r w:rsidR="002148C1">
        <w:t xml:space="preserve">that </w:t>
      </w:r>
      <w:r w:rsidR="00F324B1">
        <w:t>t</w:t>
      </w:r>
      <w:r w:rsidR="007A58D5">
        <w:t xml:space="preserve">he </w:t>
      </w:r>
      <w:r w:rsidR="00E61834">
        <w:t>u</w:t>
      </w:r>
      <w:r w:rsidR="00653A6D">
        <w:t>se-of-force</w:t>
      </w:r>
      <w:r w:rsidR="007A58D5">
        <w:t xml:space="preserve"> </w:t>
      </w:r>
      <w:r w:rsidR="007A58D5">
        <w:sym w:font="Symbol" w:char="F0B4"/>
      </w:r>
      <w:r w:rsidR="007A58D5">
        <w:t xml:space="preserve"> </w:t>
      </w:r>
      <w:r w:rsidR="00E61834">
        <w:t>o</w:t>
      </w:r>
      <w:r w:rsidR="007A58D5">
        <w:t>fficer race</w:t>
      </w:r>
      <w:r w:rsidR="00F324B1">
        <w:t xml:space="preserve"> interaction did not depend on </w:t>
      </w:r>
      <w:r w:rsidR="00421524">
        <w:t>whether participants were White or a racial minority</w:t>
      </w:r>
      <w:r w:rsidR="00A1450F">
        <w:t xml:space="preserve"> (i.e., the three-way interaction was not significant)</w:t>
      </w:r>
      <w:r w:rsidR="00C54DBC">
        <w:t>.</w:t>
      </w:r>
      <w:r w:rsidR="00A1450F">
        <w:t xml:space="preserve"> There was, however, a </w:t>
      </w:r>
      <w:r w:rsidR="006C364E">
        <w:t xml:space="preserve">main effect of participant race, such that White participants trusted the officer </w:t>
      </w:r>
      <w:r w:rsidR="00DB3CE1">
        <w:t>(</w:t>
      </w:r>
      <w:r w:rsidR="00DB3CE1" w:rsidRPr="00BA23A2">
        <w:rPr>
          <w:i/>
        </w:rPr>
        <w:t>M</w:t>
      </w:r>
      <w:r w:rsidR="00DB3CE1">
        <w:t xml:space="preserve"> = 4.59, </w:t>
      </w:r>
      <w:r w:rsidR="00DB3CE1" w:rsidRPr="00BA23A2">
        <w:rPr>
          <w:i/>
        </w:rPr>
        <w:t>SD</w:t>
      </w:r>
      <w:r w:rsidR="00DB3CE1">
        <w:t xml:space="preserve"> = 1.71) </w:t>
      </w:r>
      <w:r w:rsidR="00690327">
        <w:t xml:space="preserve">significantly </w:t>
      </w:r>
      <w:r w:rsidR="006C364E">
        <w:t xml:space="preserve">more than did </w:t>
      </w:r>
      <w:r w:rsidR="009A578E">
        <w:t>non-White</w:t>
      </w:r>
      <w:r w:rsidR="006C364E">
        <w:t xml:space="preserve"> participants</w:t>
      </w:r>
      <w:r w:rsidR="00DB3CE1">
        <w:t xml:space="preserve"> (</w:t>
      </w:r>
      <w:r w:rsidR="000C6F89" w:rsidRPr="00BA23A2">
        <w:rPr>
          <w:i/>
        </w:rPr>
        <w:t>M</w:t>
      </w:r>
      <w:r w:rsidR="000C6F89">
        <w:t xml:space="preserve"> = </w:t>
      </w:r>
      <w:r w:rsidR="00DB3CE1">
        <w:t xml:space="preserve">4.22, </w:t>
      </w:r>
      <w:r w:rsidR="00DB3CE1" w:rsidRPr="00BA23A2">
        <w:rPr>
          <w:i/>
        </w:rPr>
        <w:t>SD</w:t>
      </w:r>
      <w:r w:rsidR="00DB3CE1">
        <w:t xml:space="preserve"> = 1.68)</w:t>
      </w:r>
      <w:r w:rsidR="006C364E">
        <w:t>.</w:t>
      </w:r>
    </w:p>
    <w:p w14:paraId="6139ED66" w14:textId="5B72A57C" w:rsidR="00496931" w:rsidRDefault="00E971B0" w:rsidP="00496931">
      <w:pPr>
        <w:spacing w:line="480" w:lineRule="auto"/>
        <w:contextualSpacing/>
      </w:pPr>
      <w:r w:rsidRPr="00BA23A2">
        <w:rPr>
          <w:b/>
        </w:rPr>
        <w:t xml:space="preserve">Perceptions of </w:t>
      </w:r>
      <w:r w:rsidR="00496931">
        <w:rPr>
          <w:b/>
        </w:rPr>
        <w:t>O</w:t>
      </w:r>
      <w:r w:rsidRPr="00BA23A2">
        <w:rPr>
          <w:b/>
        </w:rPr>
        <w:t xml:space="preserve">fficer </w:t>
      </w:r>
      <w:r w:rsidR="00496931">
        <w:rPr>
          <w:b/>
        </w:rPr>
        <w:t>E</w:t>
      </w:r>
      <w:r w:rsidRPr="00BA23A2">
        <w:rPr>
          <w:b/>
        </w:rPr>
        <w:t>ffectiveness</w:t>
      </w:r>
    </w:p>
    <w:p w14:paraId="1001BCC3" w14:textId="3728CBD2" w:rsidR="0061152E" w:rsidRDefault="00B2111E" w:rsidP="00BA23A2">
      <w:pPr>
        <w:spacing w:line="480" w:lineRule="auto"/>
        <w:ind w:firstLine="720"/>
        <w:contextualSpacing/>
      </w:pPr>
      <w:r w:rsidRPr="001345AE">
        <w:t xml:space="preserve">We replicated our pattern of results when we </w:t>
      </w:r>
      <w:r w:rsidR="00FD1D02">
        <w:t>conducted a similar ANOVA on perceptions of</w:t>
      </w:r>
      <w:r w:rsidRPr="001345AE">
        <w:t xml:space="preserve"> officer effectiveness</w:t>
      </w:r>
      <w:r w:rsidR="00345C3A">
        <w:t xml:space="preserve"> (See Tables 2-3)</w:t>
      </w:r>
      <w:r w:rsidRPr="001345AE">
        <w:t xml:space="preserve">. </w:t>
      </w:r>
      <w:r w:rsidR="006272C0">
        <w:t xml:space="preserve">It should be noted, however, that our measures of trust in the officer and perceptions of the officer’s effectiveness were strongly correlated, </w:t>
      </w:r>
      <w:r w:rsidR="006272C0" w:rsidRPr="00EC1DC4">
        <w:rPr>
          <w:i/>
        </w:rPr>
        <w:t>r</w:t>
      </w:r>
      <w:r w:rsidR="006272C0">
        <w:t xml:space="preserve"> = .84, </w:t>
      </w:r>
      <w:r w:rsidR="006272C0" w:rsidRPr="00EC1DC4">
        <w:rPr>
          <w:i/>
        </w:rPr>
        <w:t>p</w:t>
      </w:r>
      <w:r w:rsidR="006272C0">
        <w:t xml:space="preserve"> &lt; .001. </w:t>
      </w:r>
      <w:r w:rsidRPr="001345AE">
        <w:t xml:space="preserve">There was </w:t>
      </w:r>
      <w:r w:rsidR="00053F14">
        <w:t xml:space="preserve">again a large and </w:t>
      </w:r>
      <w:r w:rsidRPr="001345AE">
        <w:t xml:space="preserve">significant main effect of </w:t>
      </w:r>
      <w:r w:rsidR="002405EA">
        <w:t>use-of-force</w:t>
      </w:r>
      <w:r w:rsidRPr="001345AE">
        <w:t>, such that participants thought that officers who did not use force were more effective police officers (</w:t>
      </w:r>
      <w:r w:rsidRPr="001345AE">
        <w:rPr>
          <w:i/>
        </w:rPr>
        <w:t>M</w:t>
      </w:r>
      <w:r w:rsidRPr="001345AE">
        <w:t xml:space="preserve"> = 5.20, </w:t>
      </w:r>
      <w:r w:rsidRPr="001345AE">
        <w:rPr>
          <w:i/>
        </w:rPr>
        <w:t>SD</w:t>
      </w:r>
      <w:r w:rsidRPr="001345AE">
        <w:t xml:space="preserve"> = 1.06) than officers who did use force (</w:t>
      </w:r>
      <w:r w:rsidRPr="001345AE">
        <w:rPr>
          <w:i/>
        </w:rPr>
        <w:t>M</w:t>
      </w:r>
      <w:r w:rsidRPr="001345AE">
        <w:t xml:space="preserve"> = 4.20, </w:t>
      </w:r>
      <w:r w:rsidRPr="001345AE">
        <w:rPr>
          <w:i/>
        </w:rPr>
        <w:t>SD</w:t>
      </w:r>
      <w:r w:rsidRPr="001345AE">
        <w:t xml:space="preserve"> = 1.48). This main effect was again qualified by the predicted interaction between officer gender and </w:t>
      </w:r>
      <w:r w:rsidR="002405EA">
        <w:t>use-of-force</w:t>
      </w:r>
      <w:r w:rsidR="001406A3">
        <w:t xml:space="preserve"> </w:t>
      </w:r>
      <w:r w:rsidRPr="001345AE">
        <w:t xml:space="preserve">(See Figure </w:t>
      </w:r>
      <w:r>
        <w:t>2</w:t>
      </w:r>
      <w:r w:rsidRPr="001345AE">
        <w:t xml:space="preserve">). To probe this interaction, we conducted simple effects tests within each level of the </w:t>
      </w:r>
      <w:r w:rsidR="002405EA">
        <w:t>use-of-force</w:t>
      </w:r>
      <w:r w:rsidRPr="001345AE">
        <w:t xml:space="preserve">. When officers did not use force, participants thought that male </w:t>
      </w:r>
      <w:r w:rsidR="000262D1">
        <w:t xml:space="preserve">and female </w:t>
      </w:r>
      <w:r w:rsidRPr="001345AE">
        <w:t xml:space="preserve">officers were </w:t>
      </w:r>
      <w:r w:rsidR="000262D1">
        <w:t>similarly effective</w:t>
      </w:r>
      <w:r w:rsidRPr="001345AE">
        <w:t>. In contrast, when the officers used force</w:t>
      </w:r>
      <w:r w:rsidR="002F6B12">
        <w:t>,</w:t>
      </w:r>
      <w:r w:rsidRPr="001345AE">
        <w:t xml:space="preserve"> participants perceived female officers to be significantly more effective police officers than male officers. </w:t>
      </w:r>
      <w:r w:rsidR="000262D1">
        <w:t>No other effects were significant.</w:t>
      </w:r>
      <w:r w:rsidR="00206DDC" w:rsidDel="00206DDC">
        <w:t xml:space="preserve"> </w:t>
      </w:r>
    </w:p>
    <w:p w14:paraId="653C4C00" w14:textId="331FF7CE" w:rsidR="00625CFD" w:rsidRDefault="009A578E" w:rsidP="00625CFD">
      <w:pPr>
        <w:spacing w:line="480" w:lineRule="auto"/>
        <w:ind w:firstLine="720"/>
        <w:contextualSpacing/>
      </w:pPr>
      <w:r>
        <w:t xml:space="preserve">We </w:t>
      </w:r>
      <w:r w:rsidR="00D0535E">
        <w:t xml:space="preserve">again </w:t>
      </w:r>
      <w:r>
        <w:t>conducted an additional ANOVA that included officer gender, use-of-force, and participant gender (</w:t>
      </w:r>
      <w:r w:rsidR="00F0631E">
        <w:t xml:space="preserve">See </w:t>
      </w:r>
      <w:r>
        <w:t>Supplemental Table 1</w:t>
      </w:r>
      <w:r w:rsidR="00F0631E" w:rsidRPr="00F0631E">
        <w:t xml:space="preserve"> </w:t>
      </w:r>
      <w:r w:rsidR="00F0631E">
        <w:t>for detailed statistics</w:t>
      </w:r>
      <w:r>
        <w:t xml:space="preserve">), which demonstrated </w:t>
      </w:r>
      <w:r w:rsidR="00625CFD">
        <w:t xml:space="preserve">that this two-way interaction </w:t>
      </w:r>
      <w:r w:rsidR="00A323DA">
        <w:t xml:space="preserve">again </w:t>
      </w:r>
      <w:r w:rsidR="00625CFD" w:rsidRPr="00AC59C1">
        <w:t>did not depend on participant gender</w:t>
      </w:r>
      <w:r w:rsidR="00625CFD">
        <w:t xml:space="preserve"> (i.e., the three-way was </w:t>
      </w:r>
      <w:r w:rsidR="00625CFD">
        <w:lastRenderedPageBreak/>
        <w:t xml:space="preserve">not significant). Further, the force </w:t>
      </w:r>
      <w:r w:rsidR="00A323DA">
        <w:sym w:font="Symbol" w:char="F0B4"/>
      </w:r>
      <w:r w:rsidR="00625CFD">
        <w:t xml:space="preserve"> officer gender interaction reported above remained significant </w:t>
      </w:r>
      <w:r w:rsidR="00A323DA">
        <w:t xml:space="preserve">in this analysis that controlled for participant </w:t>
      </w:r>
      <w:r w:rsidR="00723384">
        <w:t>gender</w:t>
      </w:r>
      <w:r w:rsidR="00625CFD">
        <w:t xml:space="preserve">. There was </w:t>
      </w:r>
      <w:r w:rsidR="002E26F0">
        <w:t>again</w:t>
      </w:r>
      <w:r w:rsidR="00625CFD">
        <w:t xml:space="preserve"> a two-way interaction between participant gender and officer gender (regardless of whether the officer used force). </w:t>
      </w:r>
      <w:r w:rsidR="00D66BE2">
        <w:t>F</w:t>
      </w:r>
      <w:r w:rsidR="00625CFD">
        <w:t xml:space="preserve">emale participants </w:t>
      </w:r>
      <w:r w:rsidR="00861FFE">
        <w:t>perceived</w:t>
      </w:r>
      <w:r w:rsidR="00625CFD">
        <w:t xml:space="preserve"> female officers (</w:t>
      </w:r>
      <w:r w:rsidR="00625CFD" w:rsidRPr="00BA23A2">
        <w:rPr>
          <w:i/>
        </w:rPr>
        <w:t>M</w:t>
      </w:r>
      <w:r w:rsidR="00625CFD">
        <w:t xml:space="preserve"> = 4.</w:t>
      </w:r>
      <w:r w:rsidR="00DB0B30">
        <w:t>97</w:t>
      </w:r>
      <w:r w:rsidR="00625CFD">
        <w:t xml:space="preserve">, </w:t>
      </w:r>
      <w:r w:rsidR="00625CFD" w:rsidRPr="00BA23A2">
        <w:rPr>
          <w:i/>
        </w:rPr>
        <w:t>SD</w:t>
      </w:r>
      <w:r w:rsidR="00625CFD">
        <w:t xml:space="preserve"> = .1</w:t>
      </w:r>
      <w:r w:rsidR="00DB0B30">
        <w:t>2</w:t>
      </w:r>
      <w:r w:rsidR="00625CFD">
        <w:t xml:space="preserve">) </w:t>
      </w:r>
      <w:r w:rsidR="00861FFE">
        <w:t xml:space="preserve">to be </w:t>
      </w:r>
      <w:r w:rsidR="00625CFD">
        <w:t xml:space="preserve">significantly more </w:t>
      </w:r>
      <w:r w:rsidR="00861FFE">
        <w:t xml:space="preserve">effective </w:t>
      </w:r>
      <w:r w:rsidR="00625CFD">
        <w:t>than male officers (</w:t>
      </w:r>
      <w:r w:rsidR="00625CFD" w:rsidRPr="00BA23A2">
        <w:rPr>
          <w:i/>
        </w:rPr>
        <w:t>M</w:t>
      </w:r>
      <w:r w:rsidR="00625CFD">
        <w:t xml:space="preserve"> = 4.</w:t>
      </w:r>
      <w:r w:rsidR="00503DCB">
        <w:t>64</w:t>
      </w:r>
      <w:r w:rsidR="00625CFD">
        <w:t xml:space="preserve">, </w:t>
      </w:r>
      <w:r w:rsidR="00625CFD" w:rsidRPr="00BA23A2">
        <w:rPr>
          <w:i/>
        </w:rPr>
        <w:t>SD</w:t>
      </w:r>
      <w:r w:rsidR="00625CFD">
        <w:t xml:space="preserve"> = .</w:t>
      </w:r>
      <w:r w:rsidR="00503DCB">
        <w:t>12</w:t>
      </w:r>
      <w:r w:rsidR="00625CFD">
        <w:t xml:space="preserve">); whereas male participants </w:t>
      </w:r>
      <w:r w:rsidR="00861FFE">
        <w:t>perceived</w:t>
      </w:r>
      <w:r w:rsidR="00625CFD">
        <w:t xml:space="preserve"> female (</w:t>
      </w:r>
      <w:r w:rsidR="00625CFD" w:rsidRPr="00BA23A2">
        <w:rPr>
          <w:i/>
        </w:rPr>
        <w:t>M</w:t>
      </w:r>
      <w:r w:rsidR="00625CFD">
        <w:t xml:space="preserve"> = 4.</w:t>
      </w:r>
      <w:r w:rsidR="00503DCB">
        <w:t>45</w:t>
      </w:r>
      <w:r w:rsidR="00625CFD">
        <w:t xml:space="preserve">, </w:t>
      </w:r>
      <w:r w:rsidR="00625CFD" w:rsidRPr="00BA23A2">
        <w:rPr>
          <w:i/>
        </w:rPr>
        <w:t>SD</w:t>
      </w:r>
      <w:r w:rsidR="00625CFD">
        <w:t xml:space="preserve"> = .</w:t>
      </w:r>
      <w:r w:rsidR="00503DCB">
        <w:t>13</w:t>
      </w:r>
      <w:r w:rsidR="00625CFD">
        <w:t>) and male (</w:t>
      </w:r>
      <w:r w:rsidR="00625CFD" w:rsidRPr="00BA23A2">
        <w:rPr>
          <w:i/>
        </w:rPr>
        <w:t>M</w:t>
      </w:r>
      <w:r w:rsidR="00625CFD">
        <w:t xml:space="preserve"> = 4.</w:t>
      </w:r>
      <w:r w:rsidR="00503DCB">
        <w:t>66</w:t>
      </w:r>
      <w:r w:rsidR="00625CFD">
        <w:t xml:space="preserve">, </w:t>
      </w:r>
      <w:r w:rsidR="00625CFD" w:rsidRPr="00BA23A2">
        <w:rPr>
          <w:i/>
        </w:rPr>
        <w:t>SD</w:t>
      </w:r>
      <w:r w:rsidR="00625CFD">
        <w:t xml:space="preserve"> = .</w:t>
      </w:r>
      <w:r w:rsidR="00503DCB">
        <w:t>12</w:t>
      </w:r>
      <w:r w:rsidR="00625CFD">
        <w:t xml:space="preserve">) officers to </w:t>
      </w:r>
      <w:r w:rsidR="00861FFE">
        <w:t>be similarly effective</w:t>
      </w:r>
      <w:r w:rsidR="00625CFD">
        <w:t>.</w:t>
      </w:r>
    </w:p>
    <w:p w14:paraId="214D5839" w14:textId="7A4E8DBD" w:rsidR="00B2111E" w:rsidRDefault="003F3580" w:rsidP="00094D18">
      <w:pPr>
        <w:spacing w:line="480" w:lineRule="auto"/>
        <w:ind w:firstLine="720"/>
        <w:contextualSpacing/>
      </w:pPr>
      <w:r>
        <w:t xml:space="preserve">We </w:t>
      </w:r>
      <w:r w:rsidR="00F4332E">
        <w:t xml:space="preserve">again </w:t>
      </w:r>
      <w:r>
        <w:t>conducted an additional ANOVA that included officer race, use-of-force, and participant race (</w:t>
      </w:r>
      <w:r w:rsidR="00C81E41">
        <w:t xml:space="preserve">See </w:t>
      </w:r>
      <w:r>
        <w:t>Supplemental Table 2</w:t>
      </w:r>
      <w:r w:rsidR="00C81E41" w:rsidRPr="00C81E41">
        <w:t xml:space="preserve"> </w:t>
      </w:r>
      <w:r w:rsidR="00C81E41">
        <w:t>for detailed statistics</w:t>
      </w:r>
      <w:r>
        <w:t xml:space="preserve">), which demonstrated that </w:t>
      </w:r>
      <w:r w:rsidR="00094D18">
        <w:t xml:space="preserve">the </w:t>
      </w:r>
      <w:r w:rsidR="00F962B8">
        <w:t>use</w:t>
      </w:r>
      <w:r w:rsidR="00094D18">
        <w:t xml:space="preserve">-of-force </w:t>
      </w:r>
      <w:r w:rsidR="00094D18">
        <w:sym w:font="Symbol" w:char="F0B4"/>
      </w:r>
      <w:r w:rsidR="00094D18">
        <w:t xml:space="preserve"> </w:t>
      </w:r>
      <w:r w:rsidR="00F962B8">
        <w:t xml:space="preserve">officer </w:t>
      </w:r>
      <w:r w:rsidR="00094D18">
        <w:t xml:space="preserve">race interaction again did not depend on whether participants were White or a racial minority (i.e., the three-way interaction was not significant). There was again, however, a main effect of participant race, such that White participants </w:t>
      </w:r>
      <w:r w:rsidR="008D3A9A">
        <w:t>perceived</w:t>
      </w:r>
      <w:r w:rsidR="00094D18">
        <w:t xml:space="preserve"> the officer</w:t>
      </w:r>
      <w:r w:rsidR="008D3A9A">
        <w:t>s to be significantly more effective</w:t>
      </w:r>
      <w:r w:rsidR="00094D18">
        <w:t xml:space="preserve"> (</w:t>
      </w:r>
      <w:r w:rsidR="00094D18" w:rsidRPr="00BA23A2">
        <w:rPr>
          <w:i/>
        </w:rPr>
        <w:t>M</w:t>
      </w:r>
      <w:r w:rsidR="00094D18">
        <w:t xml:space="preserve"> = 4.77, </w:t>
      </w:r>
      <w:r w:rsidR="00094D18" w:rsidRPr="00BA23A2">
        <w:rPr>
          <w:i/>
        </w:rPr>
        <w:t>SD</w:t>
      </w:r>
      <w:r w:rsidR="00094D18">
        <w:t xml:space="preserve"> = 1.35) than did racial minority participants (</w:t>
      </w:r>
      <w:r w:rsidR="00094D18" w:rsidRPr="00BA23A2">
        <w:rPr>
          <w:i/>
        </w:rPr>
        <w:t>M</w:t>
      </w:r>
      <w:r w:rsidR="00094D18">
        <w:t xml:space="preserve"> = 4.43, </w:t>
      </w:r>
      <w:r w:rsidR="00094D18" w:rsidRPr="00BA23A2">
        <w:rPr>
          <w:i/>
        </w:rPr>
        <w:t>SD</w:t>
      </w:r>
      <w:r w:rsidR="00094D18">
        <w:t xml:space="preserve"> = 1.47).</w:t>
      </w:r>
    </w:p>
    <w:p w14:paraId="5F61E202" w14:textId="453D0248" w:rsidR="00343DBB" w:rsidRDefault="00343DBB" w:rsidP="00BA23A2">
      <w:pPr>
        <w:spacing w:line="480" w:lineRule="auto"/>
        <w:contextualSpacing/>
        <w:outlineLvl w:val="0"/>
        <w:rPr>
          <w:b/>
        </w:rPr>
      </w:pPr>
      <w:r>
        <w:rPr>
          <w:b/>
        </w:rPr>
        <w:t>Moderated Mediation Analyses</w:t>
      </w:r>
    </w:p>
    <w:p w14:paraId="5B9AE2F4" w14:textId="0BFD8D60" w:rsidR="0059284E" w:rsidRDefault="0059284E" w:rsidP="0059284E">
      <w:pPr>
        <w:spacing w:line="480" w:lineRule="auto"/>
        <w:ind w:firstLine="720"/>
        <w:contextualSpacing/>
        <w:outlineLvl w:val="0"/>
      </w:pPr>
      <w:r>
        <w:rPr>
          <w:b/>
        </w:rPr>
        <w:t xml:space="preserve">Officer gender and trust. </w:t>
      </w:r>
      <w:r>
        <w:t xml:space="preserve">We tested whether the interactive effect of officers’ gender and use-of-force on participants’ trust in the officer was explained by the degree to which participants made internal and external attributions for the officers’ behavior. </w:t>
      </w:r>
      <w:r w:rsidRPr="00DD39BD">
        <w:t xml:space="preserve">More specifically, we used Hayes’ (2012) PROCESS macro to test the hypothesis that when officers use force, their gender affects </w:t>
      </w:r>
      <w:r w:rsidR="000D751C">
        <w:t>attributions</w:t>
      </w:r>
      <w:r w:rsidRPr="00DD39BD">
        <w:t xml:space="preserve">, which in turn </w:t>
      </w:r>
      <w:r>
        <w:t>is associated with</w:t>
      </w:r>
      <w:r w:rsidRPr="00DD39BD">
        <w:t xml:space="preserve"> how much they trust and how effective they think the officer is. We ran two models with gender as the focal predictor (0 = female, 1 = male) of simultaneous mediators (i.e., </w:t>
      </w:r>
      <w:r>
        <w:t>internal attributions, external attributions</w:t>
      </w:r>
      <w:r w:rsidRPr="00DD39BD">
        <w:t>) on each outcome</w:t>
      </w:r>
      <w:r>
        <w:t>.</w:t>
      </w:r>
      <w:r w:rsidRPr="00DD39BD">
        <w:t xml:space="preserve"> </w:t>
      </w:r>
      <w:r w:rsidR="009F76E9">
        <w:t xml:space="preserve">This </w:t>
      </w:r>
      <w:r>
        <w:t>first model included</w:t>
      </w:r>
      <w:r w:rsidRPr="00DD39BD">
        <w:t xml:space="preserve"> trust in the officer </w:t>
      </w:r>
      <w:r>
        <w:t xml:space="preserve">as the outcome </w:t>
      </w:r>
      <w:r w:rsidRPr="00DD39BD">
        <w:t>and</w:t>
      </w:r>
      <w:del w:id="29" w:author="Justin Sanchez" w:date="2020-01-14T15:53:00Z">
        <w:r w:rsidRPr="00DD39BD" w:rsidDel="004A0F72">
          <w:delText xml:space="preserve"> a</w:delText>
        </w:r>
      </w:del>
      <w:r w:rsidRPr="00DD39BD">
        <w:t xml:space="preserve"> </w:t>
      </w:r>
      <w:r>
        <w:t xml:space="preserve">then a </w:t>
      </w:r>
      <w:r w:rsidRPr="00DD39BD">
        <w:t xml:space="preserve">second </w:t>
      </w:r>
      <w:r w:rsidRPr="00DD39BD">
        <w:lastRenderedPageBreak/>
        <w:t xml:space="preserve">model </w:t>
      </w:r>
      <w:r>
        <w:t>included</w:t>
      </w:r>
      <w:r w:rsidRPr="00DD39BD">
        <w:t xml:space="preserve"> perceptions of officer effectiveness</w:t>
      </w:r>
      <w:r>
        <w:t xml:space="preserve"> as the outcome. Officer use-of-force</w:t>
      </w:r>
      <w:r w:rsidRPr="00DD39BD">
        <w:t xml:space="preserve"> </w:t>
      </w:r>
      <w:r>
        <w:t>w</w:t>
      </w:r>
      <w:r w:rsidRPr="00DD39BD">
        <w:t>as the moderator (coded 0 = no force, 1 = force).</w:t>
      </w:r>
    </w:p>
    <w:p w14:paraId="35A31017" w14:textId="648154ED" w:rsidR="0059284E" w:rsidRPr="001345AE" w:rsidRDefault="0059284E" w:rsidP="00EC1DC4">
      <w:pPr>
        <w:spacing w:line="480" w:lineRule="auto"/>
        <w:ind w:firstLine="720"/>
        <w:contextualSpacing/>
        <w:outlineLvl w:val="0"/>
        <w:rPr>
          <w:b/>
        </w:rPr>
      </w:pPr>
      <w:r>
        <w:t xml:space="preserve">When officers did not use force, there were no significant conditional indirect effects of the officers’ gender on participants’ trust in the officers through </w:t>
      </w:r>
      <w:r w:rsidR="003708BB">
        <w:t xml:space="preserve">internal attributions, </w:t>
      </w:r>
      <w:commentRangeStart w:id="30"/>
      <w:r w:rsidRPr="00F95B0F">
        <w:rPr>
          <w:i/>
          <w:iCs/>
        </w:rPr>
        <w:t>M</w:t>
      </w:r>
      <w:r w:rsidRPr="00F95B0F">
        <w:rPr>
          <w:i/>
          <w:iCs/>
          <w:vertAlign w:val="subscript"/>
        </w:rPr>
        <w:t>IndirectEffect</w:t>
      </w:r>
      <w:r>
        <w:rPr>
          <w:i/>
          <w:iCs/>
          <w:vertAlign w:val="subscript"/>
        </w:rPr>
        <w:t xml:space="preserve"> </w:t>
      </w:r>
      <w:r w:rsidR="003708BB">
        <w:t xml:space="preserve">= -.04, </w:t>
      </w:r>
      <w:r w:rsidR="003708BB" w:rsidRPr="00EC1DC4">
        <w:rPr>
          <w:i/>
        </w:rPr>
        <w:t>SE</w:t>
      </w:r>
      <w:r w:rsidR="003708BB">
        <w:t xml:space="preserve"> = .1</w:t>
      </w:r>
      <w:r w:rsidR="00F21778">
        <w:t>0</w:t>
      </w:r>
      <w:r w:rsidR="003708BB">
        <w:t>, 95%</w:t>
      </w:r>
      <w:r w:rsidR="007F1254">
        <w:t xml:space="preserve"> </w:t>
      </w:r>
      <w:r w:rsidR="009F76E9" w:rsidRPr="00EC1DC4">
        <w:rPr>
          <w:i/>
        </w:rPr>
        <w:t>CI</w:t>
      </w:r>
      <w:r w:rsidR="009F76E9">
        <w:t xml:space="preserve"> </w:t>
      </w:r>
      <w:r w:rsidR="003708BB">
        <w:t>[-.2</w:t>
      </w:r>
      <w:r w:rsidR="00F21778">
        <w:t>4</w:t>
      </w:r>
      <w:r w:rsidR="003708BB">
        <w:t xml:space="preserve">, .16], </w:t>
      </w:r>
      <w:r w:rsidR="007F1254">
        <w:t xml:space="preserve">or through external attributions, </w:t>
      </w:r>
      <w:r w:rsidR="007F1254" w:rsidRPr="00F95B0F">
        <w:rPr>
          <w:i/>
          <w:iCs/>
        </w:rPr>
        <w:t>M</w:t>
      </w:r>
      <w:r w:rsidR="007F1254" w:rsidRPr="00F95B0F">
        <w:rPr>
          <w:i/>
          <w:iCs/>
          <w:vertAlign w:val="subscript"/>
        </w:rPr>
        <w:t>IndirectEffect</w:t>
      </w:r>
      <w:r w:rsidR="007F1254">
        <w:rPr>
          <w:i/>
          <w:iCs/>
          <w:vertAlign w:val="subscript"/>
        </w:rPr>
        <w:t xml:space="preserve"> </w:t>
      </w:r>
      <w:r w:rsidR="007F1254">
        <w:t xml:space="preserve">= .01, </w:t>
      </w:r>
      <w:r w:rsidR="007F1254" w:rsidRPr="00B42F5A">
        <w:rPr>
          <w:i/>
        </w:rPr>
        <w:t>SE</w:t>
      </w:r>
      <w:r w:rsidR="007F1254">
        <w:t xml:space="preserve"> = .10, 95% </w:t>
      </w:r>
      <w:r w:rsidR="009F76E9" w:rsidRPr="00547002">
        <w:rPr>
          <w:i/>
        </w:rPr>
        <w:t>CI</w:t>
      </w:r>
      <w:r w:rsidR="009F76E9">
        <w:t xml:space="preserve"> </w:t>
      </w:r>
      <w:r w:rsidR="007F1254">
        <w:t>[-.20, .21]</w:t>
      </w:r>
      <w:r w:rsidR="003708BB">
        <w:t xml:space="preserve"> </w:t>
      </w:r>
      <w:commentRangeEnd w:id="30"/>
      <w:r w:rsidR="00320895">
        <w:rPr>
          <w:rStyle w:val="CommentReference"/>
          <w:rFonts w:asciiTheme="minorHAnsi" w:eastAsiaTheme="minorHAnsi" w:hAnsiTheme="minorHAnsi" w:cstheme="minorBidi"/>
        </w:rPr>
        <w:commentReference w:id="30"/>
      </w:r>
      <w:r w:rsidR="003708BB">
        <w:t>(</w:t>
      </w:r>
      <w:r>
        <w:t xml:space="preserve">See </w:t>
      </w:r>
      <w:r w:rsidRPr="00F66023">
        <w:t>Figure 3</w:t>
      </w:r>
      <w:r>
        <w:t xml:space="preserve"> for path coefficients). In contrast, when officers used force, the conditional indirect effects were significant through </w:t>
      </w:r>
      <w:r w:rsidR="003708BB">
        <w:t>both internal</w:t>
      </w:r>
      <w:r w:rsidR="00BA6006">
        <w:t xml:space="preserve"> attributions, </w:t>
      </w:r>
      <w:r w:rsidR="00BA6006" w:rsidRPr="00F95B0F">
        <w:rPr>
          <w:i/>
          <w:iCs/>
        </w:rPr>
        <w:t>M</w:t>
      </w:r>
      <w:r w:rsidR="00BA6006" w:rsidRPr="00F95B0F">
        <w:rPr>
          <w:i/>
          <w:iCs/>
          <w:vertAlign w:val="subscript"/>
        </w:rPr>
        <w:t>IndirectEffect</w:t>
      </w:r>
      <w:r w:rsidR="00BA6006">
        <w:rPr>
          <w:i/>
          <w:iCs/>
          <w:vertAlign w:val="subscript"/>
        </w:rPr>
        <w:t xml:space="preserve"> </w:t>
      </w:r>
      <w:r w:rsidR="00BA6006">
        <w:t xml:space="preserve">= -.32, </w:t>
      </w:r>
      <w:r w:rsidR="00BA6006" w:rsidRPr="00B42F5A">
        <w:rPr>
          <w:i/>
        </w:rPr>
        <w:t>SE</w:t>
      </w:r>
      <w:r w:rsidR="00BA6006">
        <w:t xml:space="preserve"> = .11, 95%</w:t>
      </w:r>
      <w:r w:rsidR="009F76E9">
        <w:t xml:space="preserve"> </w:t>
      </w:r>
      <w:r w:rsidR="009F76E9" w:rsidRPr="00547002">
        <w:rPr>
          <w:i/>
        </w:rPr>
        <w:t>CI</w:t>
      </w:r>
      <w:r w:rsidR="009F76E9">
        <w:t xml:space="preserve"> </w:t>
      </w:r>
      <w:r w:rsidR="00BA6006">
        <w:t>[-.5</w:t>
      </w:r>
      <w:r w:rsidR="00F21778">
        <w:t>4</w:t>
      </w:r>
      <w:r w:rsidR="00BA6006">
        <w:t>, -.11],</w:t>
      </w:r>
      <w:r w:rsidR="003708BB">
        <w:t xml:space="preserve"> and </w:t>
      </w:r>
      <w:r w:rsidR="00BA6006">
        <w:t xml:space="preserve">external </w:t>
      </w:r>
      <w:r w:rsidR="003708BB">
        <w:t>attributions</w:t>
      </w:r>
      <w:r w:rsidR="00BA6006">
        <w:t xml:space="preserve">, </w:t>
      </w:r>
      <w:r w:rsidR="00BA6006" w:rsidRPr="00F95B0F">
        <w:rPr>
          <w:i/>
          <w:iCs/>
        </w:rPr>
        <w:t>M</w:t>
      </w:r>
      <w:r w:rsidR="00BA6006" w:rsidRPr="00F95B0F">
        <w:rPr>
          <w:i/>
          <w:iCs/>
          <w:vertAlign w:val="subscript"/>
        </w:rPr>
        <w:t>IndirectEffect</w:t>
      </w:r>
      <w:r w:rsidR="00BA6006">
        <w:rPr>
          <w:i/>
          <w:iCs/>
          <w:vertAlign w:val="subscript"/>
        </w:rPr>
        <w:t xml:space="preserve"> </w:t>
      </w:r>
      <w:r w:rsidR="00BA6006">
        <w:t>= -.2</w:t>
      </w:r>
      <w:r w:rsidR="001063A0">
        <w:t>3</w:t>
      </w:r>
      <w:r w:rsidR="00BA6006">
        <w:t xml:space="preserve">, </w:t>
      </w:r>
      <w:r w:rsidR="00BA6006" w:rsidRPr="00B42F5A">
        <w:rPr>
          <w:i/>
        </w:rPr>
        <w:t>SE</w:t>
      </w:r>
      <w:r w:rsidR="00BA6006">
        <w:t xml:space="preserve"> = .11, 95%</w:t>
      </w:r>
      <w:r w:rsidR="009F76E9">
        <w:t xml:space="preserve"> </w:t>
      </w:r>
      <w:r w:rsidR="009F76E9" w:rsidRPr="00547002">
        <w:rPr>
          <w:i/>
        </w:rPr>
        <w:t>CI</w:t>
      </w:r>
      <w:r w:rsidR="009F76E9">
        <w:t xml:space="preserve"> </w:t>
      </w:r>
      <w:r w:rsidR="00BA6006">
        <w:t>[-.44, -.0</w:t>
      </w:r>
      <w:r w:rsidR="001063A0">
        <w:t>1</w:t>
      </w:r>
      <w:r w:rsidR="00BA6006">
        <w:t>]</w:t>
      </w:r>
      <w:r>
        <w:t xml:space="preserve">. </w:t>
      </w:r>
      <w:r w:rsidR="00F66023">
        <w:t xml:space="preserve">The patterns were different, however, for internal versus external attributions. </w:t>
      </w:r>
      <w:r>
        <w:t xml:space="preserve">More specifically, when a male (compared to a female) officer used force, participants thought his behavior was driven less by the situation and more by something internal to him. In turn, </w:t>
      </w:r>
      <w:r w:rsidR="00FE4863">
        <w:t xml:space="preserve">both </w:t>
      </w:r>
      <w:r>
        <w:t>of these factors were significantly associated with participants trusting him less than a female officer</w:t>
      </w:r>
      <w:r w:rsidR="009F76E9">
        <w:t xml:space="preserve"> (Figure 3)</w:t>
      </w:r>
      <w:r>
        <w:t xml:space="preserve">.  </w:t>
      </w:r>
    </w:p>
    <w:p w14:paraId="47EC40B2" w14:textId="19449DCA" w:rsidR="0059284E" w:rsidRPr="001345AE" w:rsidRDefault="0059284E" w:rsidP="00F21778">
      <w:pPr>
        <w:spacing w:line="480" w:lineRule="auto"/>
        <w:ind w:firstLine="720"/>
        <w:contextualSpacing/>
      </w:pPr>
      <w:r w:rsidRPr="001345AE">
        <w:rPr>
          <w:b/>
        </w:rPr>
        <w:t xml:space="preserve">Officer </w:t>
      </w:r>
      <w:r>
        <w:rPr>
          <w:b/>
        </w:rPr>
        <w:t>g</w:t>
      </w:r>
      <w:r w:rsidRPr="001345AE">
        <w:rPr>
          <w:b/>
        </w:rPr>
        <w:t>ender</w:t>
      </w:r>
      <w:r>
        <w:rPr>
          <w:b/>
        </w:rPr>
        <w:t xml:space="preserve"> and perceived effectiveness. </w:t>
      </w:r>
      <w:r w:rsidRPr="001345AE">
        <w:t>When officers did not use force, there were</w:t>
      </w:r>
      <w:r>
        <w:t xml:space="preserve"> again</w:t>
      </w:r>
      <w:r w:rsidRPr="001345AE">
        <w:t xml:space="preserve"> no significant conditional indirect effects of the officers</w:t>
      </w:r>
      <w:r>
        <w:t>’</w:t>
      </w:r>
      <w:r w:rsidRPr="001345AE">
        <w:t xml:space="preserve"> gender on participants’ perceptions of how effective the officers were through </w:t>
      </w:r>
      <w:r w:rsidR="001D59CE">
        <w:t>internal attributions,</w:t>
      </w:r>
      <w:r w:rsidRPr="001345AE">
        <w:t xml:space="preserve"> </w:t>
      </w:r>
      <w:r w:rsidRPr="001345AE">
        <w:rPr>
          <w:i/>
          <w:iCs/>
        </w:rPr>
        <w:t>M</w:t>
      </w:r>
      <w:r w:rsidRPr="001345AE">
        <w:rPr>
          <w:i/>
          <w:iCs/>
          <w:vertAlign w:val="subscript"/>
        </w:rPr>
        <w:t xml:space="preserve">IndirectEffect </w:t>
      </w:r>
      <w:r w:rsidR="001D59CE">
        <w:t xml:space="preserve">= -.03, </w:t>
      </w:r>
      <w:r w:rsidR="001D59CE" w:rsidRPr="00EC1DC4">
        <w:rPr>
          <w:i/>
        </w:rPr>
        <w:t>SE</w:t>
      </w:r>
      <w:r w:rsidR="001D59CE">
        <w:t xml:space="preserve"> = .10, 95% </w:t>
      </w:r>
      <w:r w:rsidR="001D59CE" w:rsidRPr="00EC1DC4">
        <w:rPr>
          <w:i/>
        </w:rPr>
        <w:t>CI</w:t>
      </w:r>
      <w:r w:rsidR="001D59CE">
        <w:t xml:space="preserve"> [-.22, .15]</w:t>
      </w:r>
      <w:r w:rsidRPr="001345AE">
        <w:t xml:space="preserve">, </w:t>
      </w:r>
      <w:r w:rsidR="001D59CE">
        <w:t xml:space="preserve">or external attributions, </w:t>
      </w:r>
      <w:r w:rsidR="001D59CE" w:rsidRPr="001345AE">
        <w:rPr>
          <w:i/>
          <w:iCs/>
        </w:rPr>
        <w:t>M</w:t>
      </w:r>
      <w:r w:rsidR="001D59CE" w:rsidRPr="001345AE">
        <w:rPr>
          <w:i/>
          <w:iCs/>
          <w:vertAlign w:val="subscript"/>
        </w:rPr>
        <w:t xml:space="preserve">IndirectEffect </w:t>
      </w:r>
      <w:r w:rsidR="001D59CE">
        <w:t xml:space="preserve">= .004, </w:t>
      </w:r>
      <w:r w:rsidR="001D59CE" w:rsidRPr="00B42F5A">
        <w:rPr>
          <w:i/>
        </w:rPr>
        <w:t>SE</w:t>
      </w:r>
      <w:r w:rsidR="001D59CE">
        <w:t xml:space="preserve"> = .08, 95% </w:t>
      </w:r>
      <w:r w:rsidR="001D59CE" w:rsidRPr="00B42F5A">
        <w:rPr>
          <w:i/>
        </w:rPr>
        <w:t>CI</w:t>
      </w:r>
      <w:r w:rsidR="001D59CE">
        <w:t xml:space="preserve"> [-.16, .16]</w:t>
      </w:r>
      <w:r w:rsidRPr="001345AE">
        <w:t>.</w:t>
      </w:r>
      <w:r w:rsidR="00A03DE8">
        <w:t xml:space="preserve"> </w:t>
      </w:r>
      <w:r w:rsidR="00A577EF" w:rsidRPr="001345AE">
        <w:t xml:space="preserve">In contrast, when officers used force, the conditional indirect effect </w:t>
      </w:r>
      <w:r w:rsidR="00A577EF">
        <w:t>was</w:t>
      </w:r>
      <w:r w:rsidR="00A577EF" w:rsidRPr="001345AE">
        <w:t xml:space="preserve"> significant through </w:t>
      </w:r>
      <w:r w:rsidR="00A577EF">
        <w:t xml:space="preserve">internal attributions, </w:t>
      </w:r>
      <w:r w:rsidR="00A577EF" w:rsidRPr="001345AE">
        <w:rPr>
          <w:i/>
          <w:iCs/>
        </w:rPr>
        <w:t>M</w:t>
      </w:r>
      <w:r w:rsidR="00A577EF" w:rsidRPr="001345AE">
        <w:rPr>
          <w:i/>
          <w:iCs/>
          <w:vertAlign w:val="subscript"/>
        </w:rPr>
        <w:t xml:space="preserve">IndirectEffect </w:t>
      </w:r>
      <w:r w:rsidR="00A577EF">
        <w:t xml:space="preserve">= -.29, </w:t>
      </w:r>
      <w:r w:rsidR="00A577EF" w:rsidRPr="00B42F5A">
        <w:rPr>
          <w:i/>
        </w:rPr>
        <w:t>SE</w:t>
      </w:r>
      <w:r w:rsidR="00A577EF">
        <w:t xml:space="preserve"> = .10, 95% </w:t>
      </w:r>
      <w:r w:rsidR="00A577EF" w:rsidRPr="00B42F5A">
        <w:rPr>
          <w:i/>
        </w:rPr>
        <w:t>CI</w:t>
      </w:r>
      <w:r w:rsidR="00A577EF">
        <w:t xml:space="preserve"> [-.50, -.10], but not through external attributions, </w:t>
      </w:r>
      <w:r w:rsidR="00A577EF" w:rsidRPr="001345AE">
        <w:rPr>
          <w:i/>
          <w:iCs/>
        </w:rPr>
        <w:t>M</w:t>
      </w:r>
      <w:r w:rsidR="00A577EF" w:rsidRPr="001345AE">
        <w:rPr>
          <w:i/>
          <w:iCs/>
          <w:vertAlign w:val="subscript"/>
        </w:rPr>
        <w:t xml:space="preserve">IndirectEffect </w:t>
      </w:r>
      <w:r w:rsidR="00A577EF">
        <w:t xml:space="preserve">= -.17, </w:t>
      </w:r>
      <w:r w:rsidR="00A577EF" w:rsidRPr="00B42F5A">
        <w:rPr>
          <w:i/>
        </w:rPr>
        <w:t>SE</w:t>
      </w:r>
      <w:r w:rsidR="00A577EF">
        <w:t xml:space="preserve"> = .09, 95% </w:t>
      </w:r>
      <w:r w:rsidR="00A577EF" w:rsidRPr="00B42F5A">
        <w:rPr>
          <w:i/>
        </w:rPr>
        <w:t>CI</w:t>
      </w:r>
      <w:r w:rsidR="00A577EF">
        <w:t xml:space="preserve"> [-.34, -.004]</w:t>
      </w:r>
      <w:r w:rsidR="00A577EF" w:rsidRPr="001345AE">
        <w:t xml:space="preserve">. </w:t>
      </w:r>
      <w:r w:rsidRPr="001345AE">
        <w:t xml:space="preserve">More specifically, when a male (compared to a female) officer used force, </w:t>
      </w:r>
      <w:r w:rsidR="00DB206C">
        <w:t xml:space="preserve">participants thought his behavior was driven less by the situation and more by something internal to him. In turn, both of these factors were </w:t>
      </w:r>
      <w:r w:rsidR="00DB206C">
        <w:lastRenderedPageBreak/>
        <w:t>significantly associated with participants</w:t>
      </w:r>
      <w:r w:rsidRPr="001345AE">
        <w:t xml:space="preserve"> perceiv</w:t>
      </w:r>
      <w:r>
        <w:t>ing</w:t>
      </w:r>
      <w:r w:rsidRPr="001345AE">
        <w:t xml:space="preserve"> him to be less effective than a female officer</w:t>
      </w:r>
      <w:r w:rsidR="00691B2C">
        <w:t xml:space="preserve"> (See Figure 4 for path coefficients</w:t>
      </w:r>
      <w:r w:rsidR="00691B2C" w:rsidRPr="001345AE">
        <w:t>)</w:t>
      </w:r>
      <w:r w:rsidR="000F30CB">
        <w:t xml:space="preserve">. </w:t>
      </w:r>
      <w:r w:rsidR="000D57B7" w:rsidRPr="001345AE" w:rsidDel="0086756E">
        <w:t xml:space="preserve"> </w:t>
      </w:r>
    </w:p>
    <w:p w14:paraId="66DF8114" w14:textId="00126458" w:rsidR="0004424A" w:rsidRDefault="0082631C" w:rsidP="00BA23A2">
      <w:pPr>
        <w:spacing w:line="480" w:lineRule="auto"/>
        <w:contextualSpacing/>
        <w:outlineLvl w:val="0"/>
        <w:rPr>
          <w:b/>
        </w:rPr>
      </w:pPr>
      <w:r>
        <w:rPr>
          <w:b/>
        </w:rPr>
        <w:t xml:space="preserve">Alternative </w:t>
      </w:r>
      <w:r w:rsidR="00AE016B">
        <w:rPr>
          <w:b/>
        </w:rPr>
        <w:t xml:space="preserve">Moderated Mediation </w:t>
      </w:r>
      <w:r w:rsidR="0004424A">
        <w:rPr>
          <w:b/>
        </w:rPr>
        <w:t>M</w:t>
      </w:r>
      <w:r>
        <w:rPr>
          <w:b/>
        </w:rPr>
        <w:t>odels</w:t>
      </w:r>
    </w:p>
    <w:p w14:paraId="2623051E" w14:textId="57BED938" w:rsidR="00C53145" w:rsidRDefault="0004424A" w:rsidP="0004424A">
      <w:pPr>
        <w:spacing w:line="480" w:lineRule="auto"/>
        <w:ind w:firstLine="720"/>
        <w:contextualSpacing/>
        <w:outlineLvl w:val="0"/>
      </w:pPr>
      <w:r>
        <w:t>We also ran alternative multiple-mediator models that included the four original scales (i.e., the external attributions scale, internal attributions scale, emotional reactivity, and aggressiveness) as simultaneous mediators of the effect of officer gender on trust in and perceptions of the officer.</w:t>
      </w:r>
      <w:r w:rsidR="00C4518C">
        <w:t xml:space="preserve"> We found that each mediator explained unique variance, when controlling for the other scales (See </w:t>
      </w:r>
      <w:r w:rsidR="001E17E3">
        <w:t>S</w:t>
      </w:r>
      <w:r w:rsidR="00C4518C">
        <w:t xml:space="preserve">upplemental </w:t>
      </w:r>
      <w:r w:rsidR="001E17E3">
        <w:t>Tables S3-S4 and Figures S1-S4</w:t>
      </w:r>
      <w:r w:rsidR="00C4518C">
        <w:t xml:space="preserve"> for detailed </w:t>
      </w:r>
      <w:r w:rsidR="001E17E3">
        <w:t>statistics</w:t>
      </w:r>
      <w:r w:rsidR="00C4518C">
        <w:t xml:space="preserve">). </w:t>
      </w:r>
      <w:r w:rsidR="00C53145">
        <w:t>More specifically</w:t>
      </w:r>
      <w:r w:rsidR="00C4518C">
        <w:t xml:space="preserve">, </w:t>
      </w:r>
      <w:r w:rsidR="00C53145">
        <w:t>the effect of officer gender affected trust in and perceptions of the officer through all four of the mediators</w:t>
      </w:r>
      <w:r w:rsidR="00BF57AB">
        <w:t>: Participants perceived male (versus female) officers who use force as more driven by internal factors, more emotionally reactive, more aggressive, and less driven by the situation and, in turn, all of these factors explained unique variance in trust and perceptions of the officer</w:t>
      </w:r>
      <w:r w:rsidR="00C53145">
        <w:t xml:space="preserve">. </w:t>
      </w:r>
      <w:del w:id="32" w:author="Justin Sanchez" w:date="2020-01-14T16:13:00Z">
        <w:r w:rsidR="00C53145" w:rsidDel="003E0097">
          <w:delText xml:space="preserve">In other words, </w:delText>
        </w:r>
        <w:r w:rsidR="00C53145" w:rsidRPr="00C53145" w:rsidDel="003E0097">
          <w:delText xml:space="preserve">the </w:delText>
        </w:r>
        <w:r w:rsidR="00C53145" w:rsidDel="003E0097">
          <w:delText xml:space="preserve">officer </w:delText>
        </w:r>
        <w:r w:rsidR="00C53145" w:rsidRPr="00C53145" w:rsidDel="003E0097">
          <w:delText xml:space="preserve">gender effect </w:delText>
        </w:r>
        <w:r w:rsidR="00C53145" w:rsidDel="003E0097">
          <w:delText>on trust</w:delText>
        </w:r>
        <w:r w:rsidR="000C1E87" w:rsidDel="003E0097">
          <w:delText xml:space="preserve"> and perceptions of the officer</w:delText>
        </w:r>
        <w:r w:rsidR="00C53145" w:rsidDel="003E0097">
          <w:delText xml:space="preserve"> </w:delText>
        </w:r>
        <w:r w:rsidR="00C53145" w:rsidRPr="00C53145" w:rsidDel="003E0097">
          <w:delText xml:space="preserve">is explained by inferring greater emotional reactivity </w:delText>
        </w:r>
        <w:r w:rsidR="00C53145" w:rsidDel="003E0097">
          <w:delText xml:space="preserve">in a male (versus female) officer </w:delText>
        </w:r>
        <w:r w:rsidR="00FB64E0" w:rsidDel="003E0097">
          <w:delText xml:space="preserve">who exerts force </w:delText>
        </w:r>
        <w:r w:rsidR="00C53145" w:rsidRPr="003337B0" w:rsidDel="003E0097">
          <w:delText>above and beyond</w:delText>
        </w:r>
        <w:r w:rsidR="00C53145" w:rsidRPr="00C53145" w:rsidDel="003E0097">
          <w:delText xml:space="preserve"> the participants’ general tendency to make internal attributions and inferences about the officer’s aggressiveness</w:delText>
        </w:r>
        <w:r w:rsidR="00C53145" w:rsidDel="003E0097">
          <w:delText xml:space="preserve">. </w:delText>
        </w:r>
        <w:r w:rsidR="00C53145" w:rsidRPr="00C53145" w:rsidDel="003E0097">
          <w:delText xml:space="preserve">Likewise, the gender effect is explained by inferring greater aggressiveness above and beyond the other mediators. </w:delText>
        </w:r>
      </w:del>
    </w:p>
    <w:p w14:paraId="508D6650" w14:textId="45FB2909" w:rsidR="0059284E" w:rsidRPr="00EC1DC4" w:rsidRDefault="00E84803" w:rsidP="00EC1DC4">
      <w:pPr>
        <w:spacing w:line="480" w:lineRule="auto"/>
        <w:ind w:firstLine="720"/>
        <w:contextualSpacing/>
        <w:outlineLvl w:val="0"/>
      </w:pPr>
      <w:r>
        <w:t>Although we</w:t>
      </w:r>
      <w:r w:rsidRPr="00E84803">
        <w:t xml:space="preserve"> believe that </w:t>
      </w:r>
      <w:r>
        <w:t xml:space="preserve">the </w:t>
      </w:r>
      <w:r w:rsidRPr="00E84803">
        <w:t xml:space="preserve">order of psychological processes </w:t>
      </w:r>
      <w:r>
        <w:t>that</w:t>
      </w:r>
      <w:r w:rsidRPr="00E84803">
        <w:t xml:space="preserve"> we tested in </w:t>
      </w:r>
      <w:r>
        <w:t>these</w:t>
      </w:r>
      <w:r w:rsidRPr="00E84803">
        <w:t xml:space="preserve"> model</w:t>
      </w:r>
      <w:r>
        <w:t>s</w:t>
      </w:r>
      <w:r w:rsidRPr="00E84803">
        <w:t xml:space="preserve"> </w:t>
      </w:r>
      <w:r>
        <w:t>are</w:t>
      </w:r>
      <w:r w:rsidRPr="00E84803">
        <w:t xml:space="preserve"> intuitive </w:t>
      </w:r>
      <w:r>
        <w:t>a</w:t>
      </w:r>
      <w:r w:rsidRPr="00E84803">
        <w:t>nd</w:t>
      </w:r>
      <w:r>
        <w:t xml:space="preserve"> supported by</w:t>
      </w:r>
      <w:r w:rsidRPr="00E84803">
        <w:t xml:space="preserve"> </w:t>
      </w:r>
      <w:r>
        <w:t xml:space="preserve">decades of </w:t>
      </w:r>
      <w:r w:rsidRPr="00E84803">
        <w:t xml:space="preserve">theoretical support </w:t>
      </w:r>
      <w:r>
        <w:t xml:space="preserve">for </w:t>
      </w:r>
      <w:r w:rsidRPr="00E84803">
        <w:t>Attribution Theory (</w:t>
      </w:r>
      <w:commentRangeStart w:id="33"/>
      <w:r w:rsidRPr="00E84803">
        <w:t>Weiner, 1986</w:t>
      </w:r>
      <w:commentRangeEnd w:id="33"/>
      <w:r w:rsidR="00BB2573">
        <w:rPr>
          <w:rStyle w:val="CommentReference"/>
          <w:rFonts w:asciiTheme="minorHAnsi" w:eastAsiaTheme="minorHAnsi" w:hAnsiTheme="minorHAnsi" w:cstheme="minorBidi"/>
        </w:rPr>
        <w:commentReference w:id="33"/>
      </w:r>
      <w:r w:rsidRPr="00E84803">
        <w:t>)</w:t>
      </w:r>
      <w:r>
        <w:t xml:space="preserve">, we cannot infer that different attributions </w:t>
      </w:r>
      <w:r w:rsidRPr="00EC1DC4">
        <w:rPr>
          <w:i/>
        </w:rPr>
        <w:t>cause</w:t>
      </w:r>
      <w:r>
        <w:t xml:space="preserve"> changes in trust in and perceptions of the officer given that both our mediators and outcomes were measured. </w:t>
      </w:r>
      <w:r w:rsidR="003337B0">
        <w:t>Thus, w</w:t>
      </w:r>
      <w:r>
        <w:t xml:space="preserve">e conducted additional models that reversed the order of our outcomes and mediators. </w:t>
      </w:r>
      <w:r w:rsidR="007A5758">
        <w:t>(</w:t>
      </w:r>
      <w:r>
        <w:t>It is important to note that we could not run truly parallel models because we originally ran a dual</w:t>
      </w:r>
      <w:r w:rsidR="007A5758">
        <w:t>-</w:t>
      </w:r>
      <w:r>
        <w:lastRenderedPageBreak/>
        <w:t xml:space="preserve">mediator model, </w:t>
      </w:r>
      <w:r w:rsidR="007A5758">
        <w:t>whereas we</w:t>
      </w:r>
      <w:r>
        <w:t xml:space="preserve"> had to run two separate single-mediator models to test the impact of each outcome on each of the two mediators.) We found that </w:t>
      </w:r>
      <w:r w:rsidR="002143F4">
        <w:t xml:space="preserve">our indirect effects </w:t>
      </w:r>
      <w:r w:rsidR="004F0E61">
        <w:t>were also significant</w:t>
      </w:r>
      <w:r w:rsidR="002143F4">
        <w:t xml:space="preserve"> when we reversed the order of the mediators and outcomes (See </w:t>
      </w:r>
      <w:r w:rsidR="002143F4" w:rsidRPr="00B933DC">
        <w:t>Supplemental</w:t>
      </w:r>
      <w:r w:rsidR="002143F4">
        <w:t xml:space="preserve"> </w:t>
      </w:r>
      <w:r w:rsidR="00B933DC">
        <w:t>Table S5</w:t>
      </w:r>
      <w:r w:rsidR="002143F4">
        <w:t xml:space="preserve">). That is, we found that when a male (versus female) officer exerted force, the degree to which participants endorsed internal and external </w:t>
      </w:r>
      <w:r w:rsidR="00591AE4">
        <w:t>explanations for that</w:t>
      </w:r>
      <w:r w:rsidR="002143F4">
        <w:t xml:space="preserve"> force operated through the degree to which they reported trusting the officer</w:t>
      </w:r>
      <w:r w:rsidR="007A5758">
        <w:t xml:space="preserve"> and their perceptions of the officer</w:t>
      </w:r>
      <w:r w:rsidR="00591AE4">
        <w:t xml:space="preserve">. </w:t>
      </w:r>
      <w:r w:rsidR="007A5758">
        <w:t>For example</w:t>
      </w:r>
      <w:r w:rsidR="00591AE4">
        <w:t>, participants trusted male (versus) officers less, and in turn that decreased trust was associated with making more internal and less external attributions. We found similar patterns for perceptions of the officer as a mediator.</w:t>
      </w:r>
      <w:r w:rsidR="002143F4">
        <w:t xml:space="preserve"> </w:t>
      </w:r>
    </w:p>
    <w:p w14:paraId="4787269D" w14:textId="1A0E41FE" w:rsidR="006A34B6" w:rsidRPr="0034717C" w:rsidRDefault="0034717C" w:rsidP="008A6D3B">
      <w:pPr>
        <w:spacing w:line="480" w:lineRule="auto"/>
        <w:jc w:val="center"/>
        <w:rPr>
          <w:b/>
        </w:rPr>
      </w:pPr>
      <w:r w:rsidRPr="0034717C">
        <w:rPr>
          <w:b/>
        </w:rPr>
        <w:t>Discussion</w:t>
      </w:r>
    </w:p>
    <w:p w14:paraId="72F6102F" w14:textId="1219F983" w:rsidR="00DD5658" w:rsidRDefault="00293305">
      <w:pPr>
        <w:spacing w:line="480" w:lineRule="auto"/>
        <w:ind w:firstLine="720"/>
      </w:pPr>
      <w:del w:id="34" w:author="Justin Sanchez" w:date="2020-01-14T16:15:00Z">
        <w:r w:rsidRPr="0034717C" w:rsidDel="003E0097">
          <w:delText xml:space="preserve">The </w:delText>
        </w:r>
        <w:r w:rsidDel="003E0097">
          <w:delText>U.S.</w:delText>
        </w:r>
        <w:r w:rsidRPr="0034717C" w:rsidDel="003E0097">
          <w:delText xml:space="preserve"> has </w:delText>
        </w:r>
        <w:r w:rsidDel="003E0097">
          <w:delText>been greatly</w:delText>
        </w:r>
        <w:r w:rsidRPr="0034717C" w:rsidDel="003E0097">
          <w:delText xml:space="preserve"> divi</w:delText>
        </w:r>
        <w:r w:rsidDel="003E0097">
          <w:delText>ded</w:delText>
        </w:r>
        <w:r w:rsidRPr="0034717C" w:rsidDel="003E0097">
          <w:delText xml:space="preserve"> over the justifiability of police </w:delText>
        </w:r>
        <w:r w:rsidR="002405EA" w:rsidDel="003E0097">
          <w:delText>use-of-force</w:delText>
        </w:r>
        <w:r w:rsidRPr="0034717C" w:rsidDel="003E0097">
          <w:delText>. Although video</w:delText>
        </w:r>
        <w:r w:rsidR="00D31991" w:rsidDel="003E0097">
          <w:delText>-recording of police-civilian interaction</w:delText>
        </w:r>
        <w:r w:rsidRPr="0034717C" w:rsidDel="003E0097">
          <w:delText xml:space="preserve"> </w:delText>
        </w:r>
        <w:r w:rsidDel="003E0097">
          <w:delText>can</w:delText>
        </w:r>
        <w:r w:rsidRPr="0034717C" w:rsidDel="003E0097">
          <w:delText xml:space="preserve"> provide documentary evidence of clear cases of unjustified force, differences in viewers’ </w:delText>
        </w:r>
        <w:r w:rsidDel="003E0097">
          <w:delText xml:space="preserve">interpretations of this “objective” evidence based on </w:delText>
        </w:r>
        <w:r w:rsidR="00D31991" w:rsidDel="003E0097">
          <w:delText>who the officer is</w:delText>
        </w:r>
        <w:r w:rsidDel="003E0097">
          <w:delText xml:space="preserve"> </w:delText>
        </w:r>
      </w:del>
      <w:del w:id="35" w:author="Justin Sanchez" w:date="2020-01-14T16:14:00Z">
        <w:r w:rsidDel="003E0097">
          <w:delText>will continue</w:delText>
        </w:r>
      </w:del>
      <w:del w:id="36" w:author="Justin Sanchez" w:date="2020-01-14T16:15:00Z">
        <w:r w:rsidRPr="0034717C" w:rsidDel="003E0097">
          <w:delText xml:space="preserve">. </w:delText>
        </w:r>
      </w:del>
      <w:r w:rsidR="00275ED5">
        <w:t xml:space="preserve">Given </w:t>
      </w:r>
      <w:r>
        <w:t>the</w:t>
      </w:r>
      <w:r w:rsidR="00D31991">
        <w:t xml:space="preserve"> extensive</w:t>
      </w:r>
      <w:r>
        <w:t xml:space="preserve"> press coverage of police officers’ use of </w:t>
      </w:r>
      <w:r w:rsidR="00D31991">
        <w:t xml:space="preserve">lethal </w:t>
      </w:r>
      <w:r>
        <w:t xml:space="preserve">force, </w:t>
      </w:r>
      <w:r w:rsidR="00275ED5">
        <w:t xml:space="preserve">it is perhaps not surprising that </w:t>
      </w:r>
      <w:r>
        <w:t>p</w:t>
      </w:r>
      <w:r w:rsidRPr="0034717C">
        <w:t xml:space="preserve">eople had </w:t>
      </w:r>
      <w:r w:rsidR="00CE14A3">
        <w:t xml:space="preserve">much more </w:t>
      </w:r>
      <w:r w:rsidRPr="0034717C">
        <w:t>negative reactions to officers who used force</w:t>
      </w:r>
      <w:r>
        <w:t xml:space="preserve"> relative to those who did not</w:t>
      </w:r>
      <w:r w:rsidR="00CE14A3">
        <w:t>. F</w:t>
      </w:r>
      <w:r w:rsidRPr="0034717C">
        <w:t>emale officers were buffered</w:t>
      </w:r>
      <w:r w:rsidR="00F60BFC">
        <w:t xml:space="preserve"> somewhat</w:t>
      </w:r>
      <w:r w:rsidR="00CE14A3">
        <w:t>, however,</w:t>
      </w:r>
      <w:r w:rsidRPr="0034717C">
        <w:t xml:space="preserve"> against this backlash</w:t>
      </w:r>
      <w:r w:rsidR="001A42A1">
        <w:t xml:space="preserve"> relative to male officers</w:t>
      </w:r>
      <w:r w:rsidRPr="0034717C">
        <w:t xml:space="preserve">. Despite having seen the </w:t>
      </w:r>
      <w:r w:rsidRPr="00965FEC">
        <w:rPr>
          <w:i/>
        </w:rPr>
        <w:t>exact same</w:t>
      </w:r>
      <w:r w:rsidRPr="0034717C">
        <w:t xml:space="preserve"> video, people </w:t>
      </w:r>
      <w:r>
        <w:t xml:space="preserve">trusted </w:t>
      </w:r>
      <w:r w:rsidR="00FF7BE1">
        <w:t>the</w:t>
      </w:r>
      <w:r>
        <w:t xml:space="preserve"> officer </w:t>
      </w:r>
      <w:r w:rsidR="000B1A28">
        <w:t xml:space="preserve">who used force </w:t>
      </w:r>
      <w:r>
        <w:t xml:space="preserve">more </w:t>
      </w:r>
      <w:r w:rsidR="000F2864">
        <w:t xml:space="preserve">and thought the officer was more effective </w:t>
      </w:r>
      <w:r w:rsidR="00FF7BE1">
        <w:t>when they thought the officer was a woman relative to when they thought the officer was a man</w:t>
      </w:r>
      <w:r w:rsidR="000B06CD">
        <w:t>. This was</w:t>
      </w:r>
      <w:r w:rsidR="000B1A28">
        <w:t xml:space="preserve"> </w:t>
      </w:r>
      <w:r>
        <w:t xml:space="preserve">because they </w:t>
      </w:r>
      <w:r w:rsidRPr="0034717C">
        <w:t xml:space="preserve">interpreted </w:t>
      </w:r>
      <w:r>
        <w:t xml:space="preserve">the </w:t>
      </w:r>
      <w:r w:rsidRPr="0034717C">
        <w:t xml:space="preserve">force as caused </w:t>
      </w:r>
      <w:r>
        <w:t xml:space="preserve">more </w:t>
      </w:r>
      <w:r w:rsidRPr="0034717C">
        <w:t>by the dangerous external situation</w:t>
      </w:r>
      <w:r>
        <w:t xml:space="preserve"> when they thought it was a woman, </w:t>
      </w:r>
      <w:r w:rsidR="000B06CD">
        <w:t>but</w:t>
      </w:r>
      <w:r>
        <w:t xml:space="preserve"> more </w:t>
      </w:r>
      <w:r w:rsidRPr="0034717C">
        <w:t xml:space="preserve">by internal aspects of who the officer </w:t>
      </w:r>
      <w:r>
        <w:t>was</w:t>
      </w:r>
      <w:r w:rsidRPr="0034717C">
        <w:t xml:space="preserve"> as a person</w:t>
      </w:r>
      <w:r>
        <w:t xml:space="preserve"> when they thought it was a man</w:t>
      </w:r>
      <w:r w:rsidRPr="0034717C">
        <w:t xml:space="preserve">. </w:t>
      </w:r>
      <w:r w:rsidR="00AF2180">
        <w:t xml:space="preserve">This </w:t>
      </w:r>
      <w:r w:rsidR="00455598">
        <w:t>might be</w:t>
      </w:r>
      <w:r w:rsidR="00B7112B">
        <w:t xml:space="preserve"> </w:t>
      </w:r>
      <w:r w:rsidR="00AF2180">
        <w:t xml:space="preserve">due to the fact that anger and </w:t>
      </w:r>
      <w:r w:rsidR="00BD68D2">
        <w:t xml:space="preserve">physical </w:t>
      </w:r>
      <w:r w:rsidR="00AF2180">
        <w:t xml:space="preserve">aggression are expected traits for men to display, thus making it easy to attribute them to </w:t>
      </w:r>
      <w:r w:rsidR="00FB64E0">
        <w:t xml:space="preserve">a stable, </w:t>
      </w:r>
      <w:r w:rsidR="00AF2180">
        <w:t xml:space="preserve">internal </w:t>
      </w:r>
      <w:r w:rsidR="00AF2180">
        <w:lastRenderedPageBreak/>
        <w:t xml:space="preserve">disposition. However, for women, these traits </w:t>
      </w:r>
      <w:r w:rsidR="00717BB9">
        <w:t xml:space="preserve">would be </w:t>
      </w:r>
      <w:r w:rsidR="00BE384C">
        <w:t>counter-</w:t>
      </w:r>
      <w:r w:rsidR="00AF2180">
        <w:t xml:space="preserve">stereotypical, </w:t>
      </w:r>
      <w:r w:rsidR="00BD68D2">
        <w:t>which might make it hard</w:t>
      </w:r>
      <w:r w:rsidR="00717BB9">
        <w:t>er for people</w:t>
      </w:r>
      <w:r w:rsidR="00BD68D2">
        <w:t xml:space="preserve"> to believe that they are stable traits and</w:t>
      </w:r>
      <w:r w:rsidR="00FB64E0">
        <w:t>,</w:t>
      </w:r>
      <w:r w:rsidR="00BD68D2">
        <w:t xml:space="preserve"> </w:t>
      </w:r>
      <w:r w:rsidR="00717BB9">
        <w:t>instead</w:t>
      </w:r>
      <w:r w:rsidR="00FB64E0">
        <w:t>,</w:t>
      </w:r>
      <w:r w:rsidR="00AF2180">
        <w:t xml:space="preserve"> people </w:t>
      </w:r>
      <w:r w:rsidR="00717BB9">
        <w:t>might</w:t>
      </w:r>
      <w:r w:rsidR="00062F35">
        <w:t xml:space="preserve"> </w:t>
      </w:r>
      <w:r w:rsidR="00AF2180">
        <w:t xml:space="preserve">seek out external explanations for their behavior. </w:t>
      </w:r>
      <w:r>
        <w:t>This</w:t>
      </w:r>
      <w:r w:rsidRPr="0034717C">
        <w:t xml:space="preserve"> constitute</w:t>
      </w:r>
      <w:r>
        <w:t>s</w:t>
      </w:r>
      <w:r w:rsidRPr="0034717C">
        <w:t xml:space="preserve"> a rare instance of women benefiting from violating gender stereotypes </w:t>
      </w:r>
      <w:r>
        <w:t xml:space="preserve">(and being seen as driven less by emotion than men) </w:t>
      </w:r>
      <w:r w:rsidRPr="0034717C">
        <w:t xml:space="preserve">in </w:t>
      </w:r>
      <w:r>
        <w:t xml:space="preserve">a </w:t>
      </w:r>
      <w:r w:rsidRPr="0034717C">
        <w:t xml:space="preserve">workplace </w:t>
      </w:r>
      <w:r w:rsidR="002C7460">
        <w:t>setting.</w:t>
      </w:r>
      <w:r>
        <w:t xml:space="preserve"> </w:t>
      </w:r>
      <w:r w:rsidR="005467DC">
        <w:t xml:space="preserve">Our findings were similar regardless of the participant’s gender or race. </w:t>
      </w:r>
      <w:ins w:id="37" w:author="Justin Sanchez" w:date="2020-01-14T16:44:00Z">
        <w:r w:rsidR="00A8267F">
          <w:t xml:space="preserve">However, </w:t>
        </w:r>
      </w:ins>
      <w:ins w:id="38" w:author="Justin Sanchez" w:date="2020-01-14T16:45:00Z">
        <w:r w:rsidR="00653D21">
          <w:t>there were no difference in people’s perceptions based off</w:t>
        </w:r>
      </w:ins>
      <w:ins w:id="39" w:author="Manuel Sanchez (Student)" w:date="2020-01-18T21:17:00Z">
        <w:r w:rsidR="00666BA1">
          <w:t xml:space="preserve"> of</w:t>
        </w:r>
      </w:ins>
      <w:ins w:id="40" w:author="Justin Sanchez" w:date="2020-01-14T16:45:00Z">
        <w:r w:rsidR="00653D21">
          <w:t xml:space="preserve"> the officer</w:t>
        </w:r>
      </w:ins>
      <w:ins w:id="41" w:author="Manuel Sanchez (Student)" w:date="2020-01-18T21:15:00Z">
        <w:r w:rsidR="00666BA1">
          <w:t>’</w:t>
        </w:r>
      </w:ins>
      <w:ins w:id="42" w:author="Justin Sanchez" w:date="2020-01-14T16:45:00Z">
        <w:r w:rsidR="00653D21">
          <w:t>s race or the intersection of the officer</w:t>
        </w:r>
      </w:ins>
      <w:ins w:id="43" w:author="Manuel Sanchez (Student)" w:date="2020-01-18T21:15:00Z">
        <w:r w:rsidR="00666BA1">
          <w:t>’</w:t>
        </w:r>
      </w:ins>
      <w:ins w:id="44" w:author="Justin Sanchez" w:date="2020-01-14T16:45:00Z">
        <w:r w:rsidR="00653D21">
          <w:t xml:space="preserve">s race and gender. </w:t>
        </w:r>
      </w:ins>
      <w:r w:rsidR="00EA7CC3">
        <w:t>It is important to reiterate, however, that the negative impact of using force was larger than the gender effect</w:t>
      </w:r>
      <w:r w:rsidR="00F2123C">
        <w:t>.</w:t>
      </w:r>
      <w:r w:rsidR="00EA7CC3">
        <w:t xml:space="preserve"> </w:t>
      </w:r>
      <w:r w:rsidR="00B7112B">
        <w:t>That is, a</w:t>
      </w:r>
      <w:r w:rsidR="000F6A02">
        <w:t>lthough p</w:t>
      </w:r>
      <w:r w:rsidR="000A7A36">
        <w:t xml:space="preserve">eople trusted female officers </w:t>
      </w:r>
      <w:r w:rsidR="00700F88">
        <w:t xml:space="preserve">who used force </w:t>
      </w:r>
      <w:r w:rsidR="000A7A36">
        <w:t>more than male officers who used force</w:t>
      </w:r>
      <w:r w:rsidR="00F2123C">
        <w:t xml:space="preserve">, participants still </w:t>
      </w:r>
      <w:r w:rsidR="000A7A36">
        <w:t>trusted female officer</w:t>
      </w:r>
      <w:r w:rsidR="00B7112B">
        <w:t>s</w:t>
      </w:r>
      <w:r w:rsidR="000A7A36">
        <w:t xml:space="preserve"> who used force less than </w:t>
      </w:r>
      <w:r w:rsidR="00B7112B">
        <w:t>female officers</w:t>
      </w:r>
      <w:r w:rsidR="000A7A36">
        <w:t xml:space="preserve"> who did not</w:t>
      </w:r>
      <w:r w:rsidR="00EA7CC3">
        <w:t xml:space="preserve">. </w:t>
      </w:r>
      <w:r w:rsidR="00DB28B4">
        <w:t>T</w:t>
      </w:r>
      <w:r>
        <w:t xml:space="preserve">hese data </w:t>
      </w:r>
      <w:r w:rsidR="00E010C2">
        <w:t xml:space="preserve">also </w:t>
      </w:r>
      <w:r>
        <w:t xml:space="preserve">suggest that the high hopes placed on video for providing objective evidence in the criminal justice </w:t>
      </w:r>
      <w:r w:rsidR="00866A11">
        <w:t xml:space="preserve">domain </w:t>
      </w:r>
      <w:r>
        <w:t>and beyond should be tempered by the likely subjectivity through which people might interpret the same images</w:t>
      </w:r>
      <w:ins w:id="45" w:author="Justin Sanchez" w:date="2020-01-14T16:16:00Z">
        <w:r w:rsidR="003E0097">
          <w:t>.</w:t>
        </w:r>
      </w:ins>
      <w:del w:id="46" w:author="Justin Sanchez" w:date="2020-01-14T16:16:00Z">
        <w:r w:rsidDel="003E0097">
          <w:delText>.</w:delText>
        </w:r>
        <w:r w:rsidR="005467DC" w:rsidDel="003E0097">
          <w:delText xml:space="preserve"> </w:delText>
        </w:r>
      </w:del>
      <w:ins w:id="47" w:author="Justin Sanchez" w:date="2020-01-14T16:15:00Z">
        <w:r w:rsidR="003E0097" w:rsidRPr="0034717C">
          <w:t xml:space="preserve"> Although video</w:t>
        </w:r>
        <w:r w:rsidR="003E0097">
          <w:t>-recording of police-civilian interaction</w:t>
        </w:r>
        <w:r w:rsidR="003E0097" w:rsidRPr="0034717C">
          <w:t xml:space="preserve"> </w:t>
        </w:r>
        <w:r w:rsidR="003E0097">
          <w:t>can</w:t>
        </w:r>
        <w:r w:rsidR="003E0097" w:rsidRPr="0034717C">
          <w:t xml:space="preserve"> provide documentary evidence of clear cases of unjustified force, differences in viewers’ </w:t>
        </w:r>
        <w:r w:rsidR="003E0097">
          <w:t>interpretations of this “objective” evidence based on who the officer is likely to continue</w:t>
        </w:r>
        <w:r w:rsidR="003E0097" w:rsidRPr="0034717C">
          <w:t>.</w:t>
        </w:r>
      </w:ins>
      <w:r w:rsidR="00EE7280">
        <w:br/>
      </w:r>
      <w:r w:rsidR="00EE7280" w:rsidRPr="00EC1DC4">
        <w:rPr>
          <w:b/>
        </w:rPr>
        <w:t>Relation to Previous Research</w:t>
      </w:r>
    </w:p>
    <w:p w14:paraId="0F8503C6" w14:textId="3DA3AC6D" w:rsidR="00F0053B" w:rsidRDefault="00BD5BC2" w:rsidP="009E3B39">
      <w:pPr>
        <w:spacing w:line="480" w:lineRule="auto"/>
        <w:ind w:firstLine="720"/>
        <w:contextualSpacing/>
      </w:pPr>
      <w:r>
        <w:t xml:space="preserve">As reviewed in the introduction, there is a very large literature demonstrating that women are penalized for violating gender stereotypes in the workplace. Role Congruity Theory explains the difficult spot women are in when demonstrating a valued masculine behavior in the workplace </w:t>
      </w:r>
      <w:r w:rsidR="00686CB2">
        <w:t xml:space="preserve">that </w:t>
      </w:r>
      <w:r>
        <w:t>violates prescriptive stereotypes about how women should act</w:t>
      </w:r>
      <w:r w:rsidR="00686CB2">
        <w:t xml:space="preserve"> (Eagly &amp; Karau, 2002)</w:t>
      </w:r>
      <w:r>
        <w:t xml:space="preserve">. Our results are inconsistent with this literature: women who engaged in a traditionally masculine </w:t>
      </w:r>
      <w:r w:rsidR="00686CB2">
        <w:t>behavior</w:t>
      </w:r>
      <w:r>
        <w:t xml:space="preserve"> (exerting physical force) were trusted more and perceived to be more effective than a man engaging in the same behavior. This is particularly surprising, given that </w:t>
      </w:r>
      <w:r>
        <w:lastRenderedPageBreak/>
        <w:t>Role Congruity Theory predicts that the more masculine the domain, the greater the backlash would be—pointing out the military as an example (Eagly &amp; Karau, 2002)</w:t>
      </w:r>
      <w:r w:rsidR="00686CB2">
        <w:t>, which</w:t>
      </w:r>
      <w:r>
        <w:t xml:space="preserve"> is very similar to the police force in many ways. </w:t>
      </w:r>
      <w:r w:rsidR="006819E1">
        <w:t>Instead our findings</w:t>
      </w:r>
      <w:r>
        <w:t xml:space="preserve"> </w:t>
      </w:r>
      <w:r w:rsidR="006819E1">
        <w:t>are</w:t>
      </w:r>
      <w:r>
        <w:t xml:space="preserve"> consistent with rare studies demonstrating a gender contrast effect, which finds that in some circumstances</w:t>
      </w:r>
      <w:r w:rsidR="00F0053B">
        <w:t xml:space="preserve"> people rate</w:t>
      </w:r>
      <w:r>
        <w:t xml:space="preserve"> women </w:t>
      </w:r>
      <w:r w:rsidR="00F0053B">
        <w:t xml:space="preserve">who </w:t>
      </w:r>
      <w:r>
        <w:t>violat</w:t>
      </w:r>
      <w:r w:rsidR="00F0053B">
        <w:t>e gender</w:t>
      </w:r>
      <w:r>
        <w:t xml:space="preserve"> stereotypes </w:t>
      </w:r>
      <w:r w:rsidR="00635F1D">
        <w:t>more</w:t>
      </w:r>
      <w:r>
        <w:t xml:space="preserve"> favorabl</w:t>
      </w:r>
      <w:r w:rsidR="00635F1D">
        <w:t>y than men.</w:t>
      </w:r>
      <w:r w:rsidR="00F0053B">
        <w:t xml:space="preserve"> Although rare, these studies that show a gender contrast effect are important to document to try to determine what circumstances lead to women being able to </w:t>
      </w:r>
      <w:r w:rsidR="0075264E">
        <w:t>demonstrate valued behaviors that are traditionally considered</w:t>
      </w:r>
      <w:r w:rsidR="00F0053B">
        <w:t xml:space="preserve"> masculine without backlash for violating prescriptive gender stereotypes.</w:t>
      </w:r>
    </w:p>
    <w:p w14:paraId="3C520740" w14:textId="05211EAE" w:rsidR="003C2197" w:rsidRDefault="00F0053B" w:rsidP="00F0053B">
      <w:pPr>
        <w:spacing w:line="480" w:lineRule="auto"/>
        <w:ind w:firstLine="720"/>
        <w:contextualSpacing/>
      </w:pPr>
      <w:r>
        <w:t xml:space="preserve">There are several potential reasons why the police context </w:t>
      </w:r>
      <w:r w:rsidR="005526D0">
        <w:t>might be</w:t>
      </w:r>
      <w:r>
        <w:t xml:space="preserve"> a rare context in which women might not be penalized for acting in traditionally masculine ways. First, people might be engaging in “re-fencing” (Al</w:t>
      </w:r>
      <w:ins w:id="48" w:author="Manuel Sanchez (Student)" w:date="2020-01-19T14:08:00Z">
        <w:r w:rsidR="00BB2573">
          <w:t>l</w:t>
        </w:r>
      </w:ins>
      <w:r>
        <w:t xml:space="preserve">port, 1954) or “subtyping” (e.g., Weber &amp; Crocker, 1983), in which people label individuals who violate stereotypes as exceptions or put them in </w:t>
      </w:r>
      <w:r w:rsidR="005526D0">
        <w:t>a separate and more</w:t>
      </w:r>
      <w:r>
        <w:t xml:space="preserve"> specific subtype</w:t>
      </w:r>
      <w:r w:rsidR="005526D0">
        <w:t xml:space="preserve"> category</w:t>
      </w:r>
      <w:r>
        <w:t xml:space="preserve"> to maintain belief in their original stereotypes. For example, the police officer identity might be particularly salient. People might subtype female police officers as an exception that are unlike “real women.” </w:t>
      </w:r>
      <w:r w:rsidR="00AF7DE6">
        <w:t>I</w:t>
      </w:r>
      <w:r>
        <w:t xml:space="preserve">f people see female officers as an exception and subtype them separately from their typical gender stereotypes, they might not have been </w:t>
      </w:r>
      <w:r w:rsidR="00AF7DE6">
        <w:t xml:space="preserve">perceived as </w:t>
      </w:r>
      <w:r>
        <w:t>violating stereotypes</w:t>
      </w:r>
      <w:r w:rsidR="00AF7DE6">
        <w:t xml:space="preserve">—thereby </w:t>
      </w:r>
      <w:r>
        <w:t>avoid</w:t>
      </w:r>
      <w:r w:rsidR="00AF7DE6">
        <w:t>ing</w:t>
      </w:r>
      <w:r>
        <w:t xml:space="preserve"> backlash. Second, the consistent examples of controversial cases in the news </w:t>
      </w:r>
      <w:r w:rsidR="000D7DE8">
        <w:t xml:space="preserve">tend to feature </w:t>
      </w:r>
      <w:r w:rsidR="000D7DE8" w:rsidRPr="00EC1DC4">
        <w:rPr>
          <w:i/>
        </w:rPr>
        <w:t>male</w:t>
      </w:r>
      <w:r>
        <w:t xml:space="preserve"> police officers being investigated for using excessive force. Further, we found that people had a strong negative reaction to </w:t>
      </w:r>
      <w:r w:rsidR="00B00D07">
        <w:t xml:space="preserve">all </w:t>
      </w:r>
      <w:r>
        <w:t xml:space="preserve">officers who use force relative to those who do not (including when they were women). Perhaps there was backlash against female officers exerting force, but much worse backlash against men </w:t>
      </w:r>
      <w:r w:rsidR="008B7A50">
        <w:t>because of</w:t>
      </w:r>
      <w:r>
        <w:t xml:space="preserve"> the onslaught of excessive force cases against men in </w:t>
      </w:r>
      <w:r w:rsidR="008B7A50">
        <w:t xml:space="preserve">media over </w:t>
      </w:r>
      <w:r>
        <w:t xml:space="preserve">the last decade. </w:t>
      </w:r>
      <w:r w:rsidR="00F7337C">
        <w:t xml:space="preserve">Finally, we might have identified a boundary condition to backlash against </w:t>
      </w:r>
      <w:r w:rsidR="00F7337C">
        <w:lastRenderedPageBreak/>
        <w:t xml:space="preserve">gender non-conforming behavior in the workplace: perhaps </w:t>
      </w:r>
      <w:r w:rsidR="004B1165">
        <w:t>backlash against violating gender norms occurs less when those behaviors happen</w:t>
      </w:r>
      <w:r w:rsidR="00F7337C">
        <w:t xml:space="preserve"> in the extreme context of life-and-death circumstances </w:t>
      </w:r>
      <w:r w:rsidR="00301068">
        <w:t xml:space="preserve">to avoid </w:t>
      </w:r>
      <w:r w:rsidR="00DC13FD">
        <w:t>putting</w:t>
      </w:r>
      <w:r w:rsidR="00F7337C">
        <w:t xml:space="preserve"> their life and safety at risk.</w:t>
      </w:r>
    </w:p>
    <w:p w14:paraId="249F82D2" w14:textId="1535FC52" w:rsidR="00F0053B" w:rsidRDefault="00F7337C" w:rsidP="00F0053B">
      <w:pPr>
        <w:spacing w:line="480" w:lineRule="auto"/>
        <w:ind w:firstLine="720"/>
        <w:contextualSpacing/>
      </w:pPr>
      <w:r>
        <w:t>All</w:t>
      </w:r>
      <w:r w:rsidR="00F0053B">
        <w:t xml:space="preserve"> of these explanations would be consistent with the psychological explanation we found for the effect. F</w:t>
      </w:r>
      <w:r w:rsidR="00F0053B" w:rsidRPr="00D72E3E">
        <w:t xml:space="preserve">emale officers using force might be one of the rare instances in which people can gain </w:t>
      </w:r>
      <w:r w:rsidR="00F0053B">
        <w:t>favorability</w:t>
      </w:r>
      <w:r w:rsidR="00F0053B" w:rsidRPr="00D72E3E">
        <w:t xml:space="preserve"> by violating others’ </w:t>
      </w:r>
      <w:r w:rsidR="00F0053B" w:rsidRPr="00D10EB4">
        <w:t>expectations</w:t>
      </w:r>
      <w:r w:rsidR="00F0053B" w:rsidRPr="00390D35">
        <w:t xml:space="preserve"> </w:t>
      </w:r>
      <w:r w:rsidR="00F0053B" w:rsidRPr="00BA23A2">
        <w:t>(e.</w:t>
      </w:r>
      <w:r w:rsidR="00F0053B" w:rsidRPr="003750CE">
        <w:t xml:space="preserve">g., </w:t>
      </w:r>
      <w:r w:rsidR="003750CE" w:rsidRPr="00EC1DC4">
        <w:t>Luthar, 1996</w:t>
      </w:r>
      <w:r w:rsidR="00F0053B" w:rsidRPr="00BA23A2">
        <w:t>; Adam &amp; Shirako, 2013)</w:t>
      </w:r>
      <w:r w:rsidR="00F0053B" w:rsidRPr="00D10EB4">
        <w:t>—</w:t>
      </w:r>
      <w:r w:rsidR="00F0053B" w:rsidRPr="00390D35">
        <w:t xml:space="preserve">in </w:t>
      </w:r>
      <w:r w:rsidR="00F0053B" w:rsidRPr="00706656">
        <w:t>this case because it led people</w:t>
      </w:r>
      <w:r w:rsidR="00F0053B" w:rsidRPr="00430E4F">
        <w:t xml:space="preserve"> to seek out an external source for her</w:t>
      </w:r>
      <w:r w:rsidR="00F0053B" w:rsidRPr="00FF2CE4">
        <w:t xml:space="preserve"> behavior</w:t>
      </w:r>
      <w:r w:rsidR="00F0053B" w:rsidRPr="002A676D">
        <w:t>, rather than labeling her an aggressive and emotionally reactive person</w:t>
      </w:r>
      <w:r w:rsidR="00F0053B" w:rsidRPr="00AF394F">
        <w:t xml:space="preserve">. </w:t>
      </w:r>
    </w:p>
    <w:p w14:paraId="166A85D6" w14:textId="786615DC" w:rsidR="00F0053B" w:rsidRDefault="00F0053B" w:rsidP="00EC1DC4">
      <w:pPr>
        <w:spacing w:line="480" w:lineRule="auto"/>
        <w:contextualSpacing/>
      </w:pPr>
      <w:r w:rsidRPr="00BA23A2">
        <w:t>Because men are stereotyped to be aggressive</w:t>
      </w:r>
      <w:r w:rsidR="003C2197">
        <w:t xml:space="preserve"> and people have seen so many examples in the media</w:t>
      </w:r>
      <w:r w:rsidRPr="00BA23A2">
        <w:t xml:space="preserve">, it </w:t>
      </w:r>
      <w:r>
        <w:t>might have been easier</w:t>
      </w:r>
      <w:r w:rsidRPr="00BA23A2">
        <w:t xml:space="preserve"> for people to make an internal attribution that the male officer’s behavior. In contrast, because physical aggression is so unexpected from women, people’s default tendency to make </w:t>
      </w:r>
      <w:r>
        <w:t xml:space="preserve">internal </w:t>
      </w:r>
      <w:r w:rsidRPr="00BA23A2">
        <w:t xml:space="preserve">attributions </w:t>
      </w:r>
      <w:r>
        <w:t>might have been</w:t>
      </w:r>
      <w:r w:rsidRPr="00BA23A2">
        <w:t xml:space="preserve"> overridden by </w:t>
      </w:r>
      <w:r>
        <w:t>needing to</w:t>
      </w:r>
      <w:r w:rsidRPr="00BA23A2">
        <w:t xml:space="preserve"> seek out a </w:t>
      </w:r>
      <w:r>
        <w:t xml:space="preserve">more </w:t>
      </w:r>
      <w:r w:rsidRPr="00BA23A2">
        <w:t>plausible external explanation</w:t>
      </w:r>
      <w:r w:rsidR="009D27EE">
        <w:t xml:space="preserve"> </w:t>
      </w:r>
      <w:r w:rsidRPr="00E04408">
        <w:t xml:space="preserve">(e.g., </w:t>
      </w:r>
      <w:r w:rsidRPr="00B5712E">
        <w:t xml:space="preserve">“if a woman is exerting force, it </w:t>
      </w:r>
      <w:r w:rsidRPr="002E26F0">
        <w:rPr>
          <w:i/>
        </w:rPr>
        <w:t>must</w:t>
      </w:r>
      <w:r w:rsidRPr="00206DDC">
        <w:t xml:space="preserve"> have been necessary</w:t>
      </w:r>
      <w:r w:rsidR="006D7259">
        <w:t xml:space="preserve">—she must have been in </w:t>
      </w:r>
      <w:r w:rsidR="00A577EF">
        <w:t>danger</w:t>
      </w:r>
      <w:r w:rsidRPr="00206DDC">
        <w:t>!”</w:t>
      </w:r>
      <w:r w:rsidRPr="00C812F9">
        <w:t>).</w:t>
      </w:r>
      <w:r w:rsidRPr="00BA62DE">
        <w:t xml:space="preserve"> </w:t>
      </w:r>
      <w:r>
        <w:t xml:space="preserve">This constitutes an exception to previous research demonstrating that people tend to attribute female anger to internal causes (e.g., being an emotional person) and male anger to external causes (e.g., having a bad day) (Barrett &amp; Bliss 2009; Brescoll &amp; Uhlmann, 2008). </w:t>
      </w:r>
    </w:p>
    <w:p w14:paraId="4A9F2CBC" w14:textId="5B077820" w:rsidR="00BD5BC2" w:rsidRDefault="00BD5BC2" w:rsidP="00BC4C07">
      <w:pPr>
        <w:spacing w:line="480" w:lineRule="auto"/>
        <w:ind w:firstLine="720"/>
        <w:contextualSpacing/>
      </w:pPr>
      <w:r>
        <w:t>Our res</w:t>
      </w:r>
      <w:r w:rsidR="003C2197">
        <w:t xml:space="preserve">earch question would be </w:t>
      </w:r>
      <w:r w:rsidR="004403C0">
        <w:t xml:space="preserve">also </w:t>
      </w:r>
      <w:r w:rsidR="003C2197">
        <w:t xml:space="preserve">interesting to view through </w:t>
      </w:r>
      <w:r>
        <w:t xml:space="preserve">the Shifting Standards </w:t>
      </w:r>
      <w:r w:rsidR="003C2197">
        <w:t xml:space="preserve">Theory. This theory argues that </w:t>
      </w:r>
      <w:r w:rsidR="00BC4C07">
        <w:t>people employ different standards when judging targets from different stereotyped groups. That is, people have different expectations for individuals depending on the group they belong to and judge them relative to other</w:t>
      </w:r>
      <w:r w:rsidR="00304301">
        <w:t>s</w:t>
      </w:r>
      <w:r w:rsidR="00BC4C07">
        <w:t xml:space="preserve"> within their own group. For example, </w:t>
      </w:r>
      <w:r w:rsidR="00304301">
        <w:t xml:space="preserve">because </w:t>
      </w:r>
      <w:r w:rsidR="00BC4C07">
        <w:t>people stereotype men to be more aggressive than women, they might adjust their meaning of the word “aggressive”</w:t>
      </w:r>
      <w:r w:rsidR="00304301">
        <w:t>:</w:t>
      </w:r>
      <w:r w:rsidR="00BC4C07">
        <w:t xml:space="preserve"> “Behavior that is labeled as ‘very aggressive’ in a </w:t>
      </w:r>
      <w:r w:rsidR="00BC4C07">
        <w:lastRenderedPageBreak/>
        <w:t>woman may be seen as only ‘moderately aggressive’ in a man</w:t>
      </w:r>
      <w:ins w:id="49" w:author="Justin Sanchez" w:date="2020-01-14T16:47:00Z">
        <w:r w:rsidR="00653D21">
          <w:t>”</w:t>
        </w:r>
      </w:ins>
      <w:r w:rsidR="00BC4C07">
        <w:t xml:space="preserve"> (</w:t>
      </w:r>
      <w:proofErr w:type="spellStart"/>
      <w:r w:rsidR="00BC4C07">
        <w:t>Biernat</w:t>
      </w:r>
      <w:proofErr w:type="spellEnd"/>
      <w:r w:rsidR="00BC4C07">
        <w:t xml:space="preserve">, </w:t>
      </w:r>
      <w:proofErr w:type="spellStart"/>
      <w:r w:rsidR="00BC4C07">
        <w:t>Kobrynowicz</w:t>
      </w:r>
      <w:proofErr w:type="spellEnd"/>
      <w:r w:rsidR="00BC4C07">
        <w:t xml:space="preserve">, &amp; </w:t>
      </w:r>
      <w:commentRangeStart w:id="50"/>
      <w:r w:rsidR="00BC4C07">
        <w:t>Weber, 2003</w:t>
      </w:r>
      <w:commentRangeEnd w:id="50"/>
      <w:r w:rsidR="0010250A">
        <w:rPr>
          <w:rStyle w:val="CommentReference"/>
          <w:rFonts w:asciiTheme="minorHAnsi" w:eastAsiaTheme="minorHAnsi" w:hAnsiTheme="minorHAnsi" w:cstheme="minorBidi"/>
        </w:rPr>
        <w:commentReference w:id="50"/>
      </w:r>
      <w:r w:rsidR="00BC4C07">
        <w:t>, p. 2061)</w:t>
      </w:r>
      <w:r w:rsidR="003C2197">
        <w:t xml:space="preserve">. </w:t>
      </w:r>
      <w:r>
        <w:t xml:space="preserve">Our study was not designed to test this model directly, so we </w:t>
      </w:r>
      <w:r w:rsidR="00BC4C07">
        <w:t xml:space="preserve">unfortunately </w:t>
      </w:r>
      <w:r>
        <w:t xml:space="preserve">cannot </w:t>
      </w:r>
      <w:r w:rsidR="00BC4C07">
        <w:t xml:space="preserve">say whether </w:t>
      </w:r>
      <w:r w:rsidR="009B2394">
        <w:t xml:space="preserve">people are employing </w:t>
      </w:r>
      <w:r w:rsidR="00BC4C07">
        <w:t xml:space="preserve">shifting standards </w:t>
      </w:r>
      <w:r w:rsidR="009B2394">
        <w:t>when judging male versus female officers who use force</w:t>
      </w:r>
      <w:r w:rsidR="00BC4C07">
        <w:t xml:space="preserve">. </w:t>
      </w:r>
      <w:r w:rsidR="00A66B27">
        <w:t>T</w:t>
      </w:r>
      <w:r w:rsidR="00BC4C07">
        <w:t>here are some inconsistencies</w:t>
      </w:r>
      <w:r w:rsidR="00A66B27">
        <w:t xml:space="preserve">, however, </w:t>
      </w:r>
      <w:r w:rsidR="00BC4C07">
        <w:t>between the shifting standards literature and our data</w:t>
      </w:r>
      <w:r w:rsidR="00A66B27">
        <w:t>,</w:t>
      </w:r>
      <w:r w:rsidR="00BC4C07">
        <w:t xml:space="preserve"> such as the fact that the former shows ingroup-outgroup effects (i.e., men employ shifting standards about women, but women do not), whereas we found our effects did not depend on </w:t>
      </w:r>
      <w:r w:rsidR="00BC4C07" w:rsidRPr="00A66B27">
        <w:t xml:space="preserve">participant gender. </w:t>
      </w:r>
      <w:r w:rsidR="003804E1">
        <w:t>Much could be learned by</w:t>
      </w:r>
      <w:r w:rsidR="00BC4C07">
        <w:t xml:space="preserve"> design</w:t>
      </w:r>
      <w:r w:rsidR="003804E1">
        <w:t>ing</w:t>
      </w:r>
      <w:r w:rsidR="00BC4C07">
        <w:t xml:space="preserve"> studies to test the </w:t>
      </w:r>
      <w:r w:rsidR="003804E1">
        <w:t>S</w:t>
      </w:r>
      <w:r w:rsidR="00BC4C07">
        <w:t xml:space="preserve">hifting </w:t>
      </w:r>
      <w:r w:rsidR="003804E1">
        <w:t>S</w:t>
      </w:r>
      <w:r w:rsidR="00BC4C07">
        <w:t xml:space="preserve">tandards </w:t>
      </w:r>
      <w:r w:rsidR="003804E1">
        <w:t>M</w:t>
      </w:r>
      <w:r w:rsidR="00BC4C07">
        <w:t>odel</w:t>
      </w:r>
      <w:r w:rsidR="003804E1">
        <w:t xml:space="preserve"> in this context to see if it is consistent with our </w:t>
      </w:r>
      <w:r w:rsidR="00AA72D7">
        <w:t>results</w:t>
      </w:r>
      <w:r w:rsidR="003804E1">
        <w:t>, and if not</w:t>
      </w:r>
      <w:r w:rsidR="00584151">
        <w:t>,</w:t>
      </w:r>
      <w:r w:rsidR="003804E1">
        <w:t xml:space="preserve"> begin to investigate what makes this context different</w:t>
      </w:r>
      <w:r w:rsidR="00BC4C07">
        <w:t xml:space="preserve">. </w:t>
      </w:r>
    </w:p>
    <w:p w14:paraId="255FE4F9" w14:textId="4A60B029" w:rsidR="00F0053B" w:rsidRPr="00EC1DC4" w:rsidRDefault="00F0053B" w:rsidP="009C7605">
      <w:pPr>
        <w:spacing w:line="480" w:lineRule="auto"/>
        <w:contextualSpacing/>
        <w:rPr>
          <w:b/>
        </w:rPr>
      </w:pPr>
      <w:r w:rsidRPr="00EC1DC4">
        <w:rPr>
          <w:b/>
        </w:rPr>
        <w:t>Officer Race</w:t>
      </w:r>
    </w:p>
    <w:p w14:paraId="5BF4DAB5" w14:textId="4EE5B058" w:rsidR="00C46025" w:rsidRDefault="003A79F4" w:rsidP="009C7605">
      <w:pPr>
        <w:spacing w:line="480" w:lineRule="auto"/>
        <w:contextualSpacing/>
      </w:pPr>
      <w:r>
        <w:tab/>
        <w:t xml:space="preserve">Our hypothesis that Black </w:t>
      </w:r>
      <w:r w:rsidR="0059748C">
        <w:t xml:space="preserve">male </w:t>
      </w:r>
      <w:r>
        <w:t>officers who use</w:t>
      </w:r>
      <w:r w:rsidR="00F066D9">
        <w:t>d</w:t>
      </w:r>
      <w:r>
        <w:t xml:space="preserve"> force would be </w:t>
      </w:r>
      <w:r w:rsidR="00E103A5">
        <w:t>trusted less and perceived to be less effective</w:t>
      </w:r>
      <w:r w:rsidR="00412E04">
        <w:t xml:space="preserve"> than White </w:t>
      </w:r>
      <w:r w:rsidR="0059748C">
        <w:t xml:space="preserve">male </w:t>
      </w:r>
      <w:r w:rsidR="00412E04">
        <w:t>officers</w:t>
      </w:r>
      <w:r w:rsidR="00E103A5">
        <w:t xml:space="preserve"> </w:t>
      </w:r>
      <w:r>
        <w:t xml:space="preserve">was not supported. Further, </w:t>
      </w:r>
      <w:r w:rsidR="00881B9E">
        <w:t>our results were</w:t>
      </w:r>
      <w:r>
        <w:t xml:space="preserve"> not consistent with previous studies in other contexts demonstrating intersectional effects of race and gender, leading to unique treatment of Black women (</w:t>
      </w:r>
      <w:r w:rsidR="00160B57">
        <w:t xml:space="preserve">e.g., </w:t>
      </w:r>
      <w:r w:rsidRPr="00B01FF6">
        <w:t>Berdahl &amp; Moore, 2006</w:t>
      </w:r>
      <w:r>
        <w:t>; Purdie-Vaughns</w:t>
      </w:r>
      <w:r w:rsidRPr="000934F6">
        <w:t xml:space="preserve"> &amp; Eibach</w:t>
      </w:r>
      <w:r>
        <w:t xml:space="preserve">, 2008). Female officers who exerted force were </w:t>
      </w:r>
      <w:r w:rsidR="006A26F4">
        <w:t>perceived to be more effective and were trusted more than</w:t>
      </w:r>
      <w:r>
        <w:t xml:space="preserve"> male officers—regardless of whether they were Black or White. </w:t>
      </w:r>
      <w:r w:rsidR="00390D35">
        <w:t xml:space="preserve">There are many potential explanations for why the officer’s gender </w:t>
      </w:r>
      <w:r w:rsidR="00160B57">
        <w:t>had an impact</w:t>
      </w:r>
      <w:r w:rsidR="00390D35">
        <w:t xml:space="preserve">, while the officer’s race did not. First, the </w:t>
      </w:r>
      <w:r>
        <w:t>officer</w:t>
      </w:r>
      <w:r w:rsidR="007C77F7">
        <w:t>’</w:t>
      </w:r>
      <w:r>
        <w:t xml:space="preserve">s gender might have been more impactful than their race because female officers were </w:t>
      </w:r>
      <w:r w:rsidRPr="00D72E3E">
        <w:rPr>
          <w:i/>
        </w:rPr>
        <w:t>violating</w:t>
      </w:r>
      <w:r>
        <w:t xml:space="preserve"> stereotypes when they </w:t>
      </w:r>
      <w:r w:rsidR="00DC13FD">
        <w:t xml:space="preserve">were </w:t>
      </w:r>
      <w:r>
        <w:t xml:space="preserve">exhibiting physical aggression, whereas African American men were </w:t>
      </w:r>
      <w:r w:rsidRPr="00D72E3E">
        <w:rPr>
          <w:i/>
        </w:rPr>
        <w:t>confirming</w:t>
      </w:r>
      <w:r>
        <w:t xml:space="preserve"> stereotypes when exhibiting physical aggression. </w:t>
      </w:r>
      <w:r w:rsidR="00561F97">
        <w:t xml:space="preserve">Because women violated an expectation, people seem to have been surprised and looked for external explanations for her force, which led to more trust. African </w:t>
      </w:r>
      <w:r w:rsidR="00561F97">
        <w:lastRenderedPageBreak/>
        <w:t xml:space="preserve">Americans—or at least Black males—were confirming stereotypes and people likely defaulted to internal explanations. </w:t>
      </w:r>
    </w:p>
    <w:p w14:paraId="49A3C9F4" w14:textId="6A6D6588" w:rsidR="003A79F4" w:rsidRDefault="00561F97" w:rsidP="00EC1DC4">
      <w:pPr>
        <w:spacing w:line="480" w:lineRule="auto"/>
        <w:ind w:firstLine="720"/>
        <w:contextualSpacing/>
      </w:pPr>
      <w:r>
        <w:t>The lack of a difference between Black and White male officers was, however, surprising. It is possible that</w:t>
      </w:r>
      <w:r w:rsidR="00390D35">
        <w:t xml:space="preserve"> </w:t>
      </w:r>
      <w:r w:rsidR="003A79F4">
        <w:t>the heavy media coverage and societal controversy over cases of White male officers exerting lethal force</w:t>
      </w:r>
      <w:r w:rsidR="00C46025">
        <w:t xml:space="preserve"> has led to </w:t>
      </w:r>
      <w:r w:rsidR="004C243A">
        <w:t xml:space="preserve">White male </w:t>
      </w:r>
      <w:r w:rsidR="000C689C">
        <w:t xml:space="preserve">police </w:t>
      </w:r>
      <w:r w:rsidR="004C243A">
        <w:t>officers</w:t>
      </w:r>
      <w:r w:rsidR="00390D35">
        <w:t xml:space="preserve"> </w:t>
      </w:r>
      <w:r w:rsidR="00C46025">
        <w:t>now being</w:t>
      </w:r>
      <w:r w:rsidR="00390D35">
        <w:t xml:space="preserve"> stereotyped to be </w:t>
      </w:r>
      <w:r w:rsidR="00160B57">
        <w:t>similarly</w:t>
      </w:r>
      <w:r w:rsidR="00390D35">
        <w:t xml:space="preserve"> aggressive and violent as African American men</w:t>
      </w:r>
      <w:r w:rsidR="009C40CF">
        <w:t xml:space="preserve"> </w:t>
      </w:r>
      <w:r w:rsidR="000C689C">
        <w:t xml:space="preserve">are </w:t>
      </w:r>
      <w:r w:rsidR="009C40CF">
        <w:t>in other contexts</w:t>
      </w:r>
      <w:r w:rsidR="003A79F4">
        <w:t xml:space="preserve">. In other words, because the </w:t>
      </w:r>
      <w:r w:rsidR="002405EA">
        <w:t>use-of-force</w:t>
      </w:r>
      <w:r w:rsidR="003A79F4">
        <w:t xml:space="preserve"> is less expected from female officers relative to both Black </w:t>
      </w:r>
      <w:r w:rsidR="003A79F4" w:rsidRPr="00473707">
        <w:rPr>
          <w:i/>
        </w:rPr>
        <w:t>and</w:t>
      </w:r>
      <w:r w:rsidR="003A79F4">
        <w:t xml:space="preserve"> White male officers, </w:t>
      </w:r>
      <w:r w:rsidR="00A52243">
        <w:t xml:space="preserve">female officers </w:t>
      </w:r>
      <w:r w:rsidR="003A79F4">
        <w:t xml:space="preserve">might have been buffered against backlash because their atypical behavior was perceived to be less about </w:t>
      </w:r>
      <w:r w:rsidR="00F066D9">
        <w:t>them</w:t>
      </w:r>
      <w:r w:rsidR="003A79F4">
        <w:t xml:space="preserve"> being aggressive and emotionally reactive </w:t>
      </w:r>
      <w:r w:rsidR="00F066D9">
        <w:t>people</w:t>
      </w:r>
      <w:r w:rsidR="003A79F4">
        <w:t xml:space="preserve"> and more likely to be about a justifiable response to </w:t>
      </w:r>
      <w:r w:rsidR="00685BF6">
        <w:t xml:space="preserve">a dangerous </w:t>
      </w:r>
      <w:r w:rsidR="003A79F4">
        <w:t xml:space="preserve">situation. </w:t>
      </w:r>
    </w:p>
    <w:p w14:paraId="25EDCF78" w14:textId="677DD9D1" w:rsidR="0077586F" w:rsidRDefault="0077586F" w:rsidP="00BA23A2">
      <w:pPr>
        <w:spacing w:line="480" w:lineRule="auto"/>
        <w:contextualSpacing/>
      </w:pPr>
      <w:r>
        <w:tab/>
        <w:t xml:space="preserve">However, </w:t>
      </w:r>
      <w:r w:rsidR="00160B57">
        <w:t>additional</w:t>
      </w:r>
      <w:r>
        <w:t xml:space="preserve"> potential explanations exist. </w:t>
      </w:r>
      <w:r w:rsidR="00706656">
        <w:t xml:space="preserve">The impact of racial stereotypes on </w:t>
      </w:r>
      <w:r w:rsidR="00FD3CBB">
        <w:t>attitudes toward the</w:t>
      </w:r>
      <w:r w:rsidR="00706656">
        <w:t xml:space="preserve"> officer might not be as strong </w:t>
      </w:r>
      <w:r w:rsidR="00160B57">
        <w:t xml:space="preserve">because </w:t>
      </w:r>
      <w:r w:rsidR="000431BD">
        <w:t>they</w:t>
      </w:r>
      <w:r w:rsidR="00706656">
        <w:t xml:space="preserve"> are descriptive in nature, </w:t>
      </w:r>
      <w:r w:rsidR="000431BD">
        <w:t>while gender stereotypes</w:t>
      </w:r>
      <w:r w:rsidR="00706656">
        <w:t xml:space="preserve"> </w:t>
      </w:r>
      <w:r w:rsidR="00160B57">
        <w:t xml:space="preserve">might have been more impactful because they </w:t>
      </w:r>
      <w:r w:rsidR="000431BD">
        <w:t>are</w:t>
      </w:r>
      <w:r w:rsidR="00706656">
        <w:t xml:space="preserve"> prescriptive. </w:t>
      </w:r>
      <w:r w:rsidR="000431BD">
        <w:t>That is,</w:t>
      </w:r>
      <w:r w:rsidR="00706656">
        <w:t xml:space="preserve"> gender stereotypes about aggression are prescriptive </w:t>
      </w:r>
      <w:r w:rsidR="0068159F">
        <w:t>because they dictate</w:t>
      </w:r>
      <w:r w:rsidR="00706656">
        <w:t xml:space="preserve"> that women </w:t>
      </w:r>
      <w:r w:rsidR="00706656" w:rsidRPr="00BA23A2">
        <w:rPr>
          <w:i/>
        </w:rPr>
        <w:t>should</w:t>
      </w:r>
      <w:r w:rsidR="00706656">
        <w:t xml:space="preserve"> be less aggressive than men</w:t>
      </w:r>
      <w:r w:rsidR="0068159F">
        <w:t xml:space="preserve"> (</w:t>
      </w:r>
      <w:r w:rsidR="00706656">
        <w:t xml:space="preserve">e.g., Heilman, 2012), </w:t>
      </w:r>
      <w:r w:rsidR="000431BD">
        <w:t xml:space="preserve">while </w:t>
      </w:r>
      <w:r w:rsidR="00706656">
        <w:t xml:space="preserve">racial stereotypes about aggression </w:t>
      </w:r>
      <w:r w:rsidR="000431BD">
        <w:t>are</w:t>
      </w:r>
      <w:r w:rsidR="00706656">
        <w:t xml:space="preserve"> descriptive </w:t>
      </w:r>
      <w:r w:rsidR="003E5DA5">
        <w:t xml:space="preserve">because </w:t>
      </w:r>
      <w:r w:rsidR="00706656">
        <w:t>they do not dictate that</w:t>
      </w:r>
      <w:r w:rsidR="000431BD">
        <w:t xml:space="preserve"> there</w:t>
      </w:r>
      <w:r w:rsidR="00706656">
        <w:t xml:space="preserve"> </w:t>
      </w:r>
      <w:r w:rsidR="00706656" w:rsidRPr="00E71B89">
        <w:rPr>
          <w:i/>
        </w:rPr>
        <w:t>should</w:t>
      </w:r>
      <w:r w:rsidR="00706656">
        <w:t xml:space="preserve"> be racial differences in aggression, but instead are beliefs that African American individuals </w:t>
      </w:r>
      <w:r w:rsidR="00706656">
        <w:rPr>
          <w:i/>
        </w:rPr>
        <w:t>are</w:t>
      </w:r>
      <w:r w:rsidR="00706656">
        <w:t xml:space="preserve"> more aggressive</w:t>
      </w:r>
      <w:r w:rsidR="00162550">
        <w:t xml:space="preserve"> (</w:t>
      </w:r>
      <w:r w:rsidR="00706656">
        <w:t>e.g., Biernat &amp; Ma, 200</w:t>
      </w:r>
      <w:r w:rsidR="00706656" w:rsidRPr="008E2509">
        <w:t>5</w:t>
      </w:r>
      <w:r w:rsidR="00706656" w:rsidRPr="00880DC7">
        <w:t xml:space="preserve">). </w:t>
      </w:r>
      <w:r w:rsidR="004269EA">
        <w:t xml:space="preserve">This would be consistent with </w:t>
      </w:r>
      <w:r w:rsidR="00706656" w:rsidRPr="00DB3829">
        <w:t>evidence suggest</w:t>
      </w:r>
      <w:r w:rsidR="004269EA">
        <w:t>ing</w:t>
      </w:r>
      <w:r w:rsidR="00706656" w:rsidRPr="00DB3829">
        <w:t xml:space="preserve"> that violating prescriptive stereotypes </w:t>
      </w:r>
      <w:r w:rsidR="00160B57" w:rsidRPr="00DB3829">
        <w:t>predicts</w:t>
      </w:r>
      <w:r w:rsidR="00706656" w:rsidRPr="009633B5">
        <w:t xml:space="preserve"> backlash</w:t>
      </w:r>
      <w:r w:rsidR="000A59F8" w:rsidRPr="00EC1DC4">
        <w:t xml:space="preserve">, </w:t>
      </w:r>
      <w:r w:rsidR="00706656" w:rsidRPr="00880DC7">
        <w:t xml:space="preserve">but </w:t>
      </w:r>
      <w:r w:rsidR="004269EA">
        <w:t>descriptive</w:t>
      </w:r>
      <w:r w:rsidR="004269EA" w:rsidRPr="00880DC7">
        <w:t xml:space="preserve"> </w:t>
      </w:r>
      <w:r w:rsidR="00706656" w:rsidRPr="00880DC7">
        <w:t xml:space="preserve">stereotypes </w:t>
      </w:r>
      <w:r w:rsidR="004269EA">
        <w:t>have less of an impact (Gill, 2004)</w:t>
      </w:r>
      <w:r w:rsidR="000A59F8" w:rsidRPr="00EC1DC4">
        <w:t>.</w:t>
      </w:r>
      <w:r w:rsidR="000A59F8" w:rsidRPr="008E2509">
        <w:t xml:space="preserve"> </w:t>
      </w:r>
      <w:r w:rsidR="000A59F8" w:rsidRPr="00EC1DC4">
        <w:t xml:space="preserve">Perhaps </w:t>
      </w:r>
      <w:r w:rsidR="008E2509" w:rsidRPr="00EC1DC4">
        <w:t>there was no backlash against African American</w:t>
      </w:r>
      <w:ins w:id="51" w:author="Justin Sanchez" w:date="2020-01-14T16:48:00Z">
        <w:r w:rsidR="00653D21">
          <w:t xml:space="preserve"> police officer</w:t>
        </w:r>
      </w:ins>
      <w:del w:id="52" w:author="Justin Sanchez" w:date="2020-01-14T16:48:00Z">
        <w:r w:rsidR="008E2509" w:rsidRPr="00EC1DC4" w:rsidDel="00653D21">
          <w:delText>s</w:delText>
        </w:r>
      </w:del>
      <w:r w:rsidR="008E2509" w:rsidRPr="00EC1DC4">
        <w:t xml:space="preserve"> because </w:t>
      </w:r>
      <w:r w:rsidR="00C81C19">
        <w:t xml:space="preserve">although they were confirming descriptive stereotypes, </w:t>
      </w:r>
      <w:r w:rsidR="008E2509" w:rsidRPr="00EC1DC4">
        <w:t xml:space="preserve">they did not violate prescriptive stereotypes by committing physical aggression. </w:t>
      </w:r>
      <w:r w:rsidR="008E70B2">
        <w:t xml:space="preserve">It is also possible that participants were more concerned about appearing </w:t>
      </w:r>
      <w:r w:rsidR="008E70B2">
        <w:lastRenderedPageBreak/>
        <w:t>racist by expressing negative attitudes toward</w:t>
      </w:r>
      <w:r w:rsidR="00E97691">
        <w:t xml:space="preserve"> African American </w:t>
      </w:r>
      <w:r w:rsidR="00517D7E">
        <w:t xml:space="preserve">male </w:t>
      </w:r>
      <w:r w:rsidR="00E97691">
        <w:t>officers than about White male officers.</w:t>
      </w:r>
    </w:p>
    <w:p w14:paraId="2B877088" w14:textId="77777777" w:rsidR="003A79F4" w:rsidRPr="00BC0BB8" w:rsidRDefault="003A79F4" w:rsidP="003A79F4">
      <w:pPr>
        <w:spacing w:line="480" w:lineRule="auto"/>
        <w:contextualSpacing/>
        <w:outlineLvl w:val="0"/>
        <w:rPr>
          <w:b/>
        </w:rPr>
      </w:pPr>
      <w:r w:rsidRPr="00BC0BB8">
        <w:rPr>
          <w:b/>
        </w:rPr>
        <w:t>Applied Implications</w:t>
      </w:r>
    </w:p>
    <w:p w14:paraId="05F4D18C" w14:textId="2E9DAB6C" w:rsidR="003A79F4" w:rsidRDefault="003A79F4" w:rsidP="003A79F4">
      <w:pPr>
        <w:spacing w:line="480" w:lineRule="auto"/>
        <w:ind w:firstLine="720"/>
        <w:contextualSpacing/>
      </w:pPr>
      <w:r>
        <w:t xml:space="preserve">There has been a steady stream of negative publicity surrounding police officers using excessive force. Our study demonstrated that people indeed </w:t>
      </w:r>
      <w:r w:rsidR="005A7DE6">
        <w:t>perceive</w:t>
      </w:r>
      <w:r>
        <w:t xml:space="preserve"> the police </w:t>
      </w:r>
      <w:r w:rsidR="005A7DE6">
        <w:t xml:space="preserve">to be less effective and trustworthy </w:t>
      </w:r>
      <w:r>
        <w:t>when they witness them use force relative to when they do not</w:t>
      </w:r>
      <w:r w:rsidR="00E568A2">
        <w:t xml:space="preserve"> use force</w:t>
      </w:r>
      <w:r>
        <w:t xml:space="preserve">. Further, the data show that if the public perceives officers as aggressive and emotionally reactive, this will decrease their trust in the police. These findings support the hope that video recording police interactions </w:t>
      </w:r>
      <w:r w:rsidR="00D956AF">
        <w:t>might</w:t>
      </w:r>
      <w:r>
        <w:t xml:space="preserve"> </w:t>
      </w:r>
      <w:r w:rsidR="00E8369D">
        <w:t>lead to officers being</w:t>
      </w:r>
      <w:r>
        <w:t xml:space="preserve"> perceived more negatively by the public and potential legal fact finders when they use force</w:t>
      </w:r>
      <w:r w:rsidR="00E8369D">
        <w:t xml:space="preserve">—although </w:t>
      </w:r>
      <w:r w:rsidR="000A08F0">
        <w:t>future research is needed to determine whether this information would be an effective</w:t>
      </w:r>
      <w:r w:rsidR="00E8369D">
        <w:t xml:space="preserve"> deterren</w:t>
      </w:r>
      <w:r w:rsidR="000A08F0">
        <w:t>t to police</w:t>
      </w:r>
      <w:r>
        <w:t xml:space="preserve">. </w:t>
      </w:r>
      <w:r w:rsidR="00DB3829">
        <w:t xml:space="preserve">These data clearly demonstrate that video footage does achieve one of its intended goals: participants were able to distinguish officers who exerted force and those who do not and clearly had a more negative reaction to the former. </w:t>
      </w:r>
      <w:r w:rsidR="00EE4DC1">
        <w:t>B</w:t>
      </w:r>
      <w:r>
        <w:t xml:space="preserve">ecause the police often require civilian cooperation to conduct their investigations, it would benefit the police to maintain those relationships as much as possible by avoiding </w:t>
      </w:r>
      <w:r w:rsidR="002405EA">
        <w:t>use-of-force</w:t>
      </w:r>
      <w:r>
        <w:t xml:space="preserve"> whenever possible.</w:t>
      </w:r>
    </w:p>
    <w:p w14:paraId="1C17ADEB" w14:textId="163051E8" w:rsidR="003A79F4" w:rsidRDefault="003A79F4" w:rsidP="00B471B8">
      <w:pPr>
        <w:spacing w:line="480" w:lineRule="auto"/>
        <w:ind w:firstLine="720"/>
        <w:contextualSpacing/>
      </w:pPr>
      <w:r>
        <w:t xml:space="preserve">Tens of millions of dollars have been spent on wide implementation of policies ensuring that police-civilian interactions are recorded on video (Stanley, 2015; </w:t>
      </w:r>
      <w:commentRangeStart w:id="53"/>
      <w:r>
        <w:t>U.S. Department of Justice, 2015</w:t>
      </w:r>
      <w:commentRangeEnd w:id="53"/>
      <w:r w:rsidR="0010250A">
        <w:rPr>
          <w:rStyle w:val="CommentReference"/>
          <w:rFonts w:asciiTheme="minorHAnsi" w:eastAsiaTheme="minorHAnsi" w:hAnsiTheme="minorHAnsi" w:cstheme="minorBidi"/>
        </w:rPr>
        <w:commentReference w:id="53"/>
      </w:r>
      <w:r w:rsidR="00B477CE">
        <w:t xml:space="preserve">; </w:t>
      </w:r>
      <w:proofErr w:type="spellStart"/>
      <w:r w:rsidR="00B477CE">
        <w:t>Yokum</w:t>
      </w:r>
      <w:proofErr w:type="spellEnd"/>
      <w:r w:rsidR="00B477CE">
        <w:t xml:space="preserve"> et al., 2017</w:t>
      </w:r>
      <w:r>
        <w:t>)</w:t>
      </w:r>
      <w:r w:rsidR="002037B2">
        <w:t>.</w:t>
      </w:r>
      <w:r>
        <w:t xml:space="preserve"> </w:t>
      </w:r>
      <w:r w:rsidR="002037B2">
        <w:t xml:space="preserve">These policies are </w:t>
      </w:r>
      <w:r>
        <w:t xml:space="preserve">based on the assumption that they will deter police officers from abusing their power </w:t>
      </w:r>
      <w:r w:rsidR="00705180">
        <w:t>by</w:t>
      </w:r>
      <w:r>
        <w:t xml:space="preserve"> </w:t>
      </w:r>
      <w:r w:rsidR="00705180">
        <w:t xml:space="preserve">providing </w:t>
      </w:r>
      <w:r>
        <w:t xml:space="preserve">objective documentary evidence to reduce ambiguity and disagreement over whether force </w:t>
      </w:r>
      <w:r w:rsidR="00B477CE">
        <w:t>was</w:t>
      </w:r>
      <w:r>
        <w:t xml:space="preserve"> justified. In </w:t>
      </w:r>
      <w:r w:rsidR="00705180">
        <w:t>conjunction with</w:t>
      </w:r>
      <w:r>
        <w:t xml:space="preserve"> research calling the deterrent value of cameras into question (Yokum et al., 2017), the current study </w:t>
      </w:r>
      <w:r w:rsidR="00124479">
        <w:t xml:space="preserve">addresses the other </w:t>
      </w:r>
      <w:r w:rsidR="00705180">
        <w:t>component of this assumption</w:t>
      </w:r>
      <w:r w:rsidR="00124479">
        <w:t xml:space="preserve"> by </w:t>
      </w:r>
      <w:r>
        <w:t>suggest</w:t>
      </w:r>
      <w:r w:rsidR="00124479">
        <w:t>ing</w:t>
      </w:r>
      <w:r>
        <w:t xml:space="preserve"> that “objective” video </w:t>
      </w:r>
      <w:r>
        <w:lastRenderedPageBreak/>
        <w:t xml:space="preserve">evidence might not eliminate differing opinions about whether force was justified. </w:t>
      </w:r>
      <w:r w:rsidR="000A56D4">
        <w:t>Although they were able to clearly differentiate between which officers used force and which did not, viewers drew different explanations for that force based on the officer’s gender</w:t>
      </w:r>
      <w:del w:id="54" w:author="Manuel Sanchez (Student)" w:date="2020-01-19T13:06:00Z">
        <w:r w:rsidR="000A56D4" w:rsidDel="00367BAC">
          <w:delText>,</w:delText>
        </w:r>
      </w:del>
      <w:r w:rsidR="000A56D4">
        <w:t xml:space="preserve"> and had different levels of trust depending on those explanations. Viewers’</w:t>
      </w:r>
      <w:r w:rsidR="000A56D4" w:rsidRPr="003F05CD">
        <w:t xml:space="preserve"> </w:t>
      </w:r>
      <w:r w:rsidRPr="003F05CD">
        <w:t xml:space="preserve">personal biases </w:t>
      </w:r>
      <w:r>
        <w:t xml:space="preserve">and stereotypes </w:t>
      </w:r>
      <w:r w:rsidRPr="003F05CD">
        <w:t xml:space="preserve">can color how they perceive </w:t>
      </w:r>
      <w:r>
        <w:t>the same</w:t>
      </w:r>
      <w:r w:rsidRPr="003F05CD">
        <w:t xml:space="preserve"> event</w:t>
      </w:r>
      <w:r>
        <w:t xml:space="preserve"> caught on video</w:t>
      </w:r>
      <w:r w:rsidRPr="003F05CD">
        <w:t>, resulting in an interpretation of the event that is in alignment with their worldview</w:t>
      </w:r>
      <w:r>
        <w:t xml:space="preserve">. More specifically, the interpretation of the same </w:t>
      </w:r>
      <w:r w:rsidR="002405EA">
        <w:t>use-of-force</w:t>
      </w:r>
      <w:r>
        <w:t xml:space="preserve"> depended on what gender the viewer believed the officer to be. Female officers might experience less backlash when they use force relative to male officers because </w:t>
      </w:r>
      <w:r w:rsidR="00B471B8">
        <w:t>people</w:t>
      </w:r>
      <w:r>
        <w:t xml:space="preserve"> interpret male officers</w:t>
      </w:r>
      <w:r w:rsidR="00B471B8">
        <w:t>’</w:t>
      </w:r>
      <w:r>
        <w:t xml:space="preserve"> force to be more of a result of </w:t>
      </w:r>
      <w:r w:rsidR="009F7E89">
        <w:t xml:space="preserve">internal traits, such as </w:t>
      </w:r>
      <w:r>
        <w:t>aggression and emotional reactivity</w:t>
      </w:r>
      <w:r w:rsidR="00B471B8">
        <w:t xml:space="preserve">, and female officers’ force to be </w:t>
      </w:r>
      <w:r w:rsidR="001E0197">
        <w:t xml:space="preserve">more </w:t>
      </w:r>
      <w:r w:rsidR="00B471B8">
        <w:t>warranted by the situation</w:t>
      </w:r>
      <w:r>
        <w:t xml:space="preserve">. </w:t>
      </w:r>
      <w:r w:rsidR="00810C16">
        <w:t>This suggests that judges</w:t>
      </w:r>
      <w:r w:rsidR="00A87400">
        <w:t>’</w:t>
      </w:r>
      <w:r w:rsidR="00810C16">
        <w:t xml:space="preserve"> and juries</w:t>
      </w:r>
      <w:r w:rsidR="00A87400">
        <w:t>’</w:t>
      </w:r>
      <w:r w:rsidR="00810C16">
        <w:t xml:space="preserve"> </w:t>
      </w:r>
      <w:r w:rsidR="00A87400">
        <w:t>interpretation of ostensibly objective video evidence might be colored by their gender stereotypes.</w:t>
      </w:r>
    </w:p>
    <w:p w14:paraId="5377E3D7" w14:textId="77777777" w:rsidR="003A79F4" w:rsidRPr="008946DF" w:rsidRDefault="003A79F4" w:rsidP="003A79F4">
      <w:pPr>
        <w:spacing w:line="480" w:lineRule="auto"/>
        <w:contextualSpacing/>
        <w:outlineLvl w:val="0"/>
        <w:rPr>
          <w:b/>
        </w:rPr>
      </w:pPr>
      <w:r w:rsidRPr="008946DF">
        <w:rPr>
          <w:b/>
        </w:rPr>
        <w:t>Limitations</w:t>
      </w:r>
      <w:r>
        <w:rPr>
          <w:b/>
        </w:rPr>
        <w:t xml:space="preserve"> and Future Directions</w:t>
      </w:r>
    </w:p>
    <w:p w14:paraId="6B7E77B3" w14:textId="5CAB04F8" w:rsidR="009F7E89" w:rsidRDefault="003A79F4" w:rsidP="00F67B9F">
      <w:pPr>
        <w:spacing w:line="480" w:lineRule="auto"/>
        <w:ind w:firstLine="720"/>
        <w:contextualSpacing/>
      </w:pPr>
      <w:r>
        <w:t xml:space="preserve">Although our methodological approach enabled tight control necessary to make causal claims about the gender and race of a police officer on how people </w:t>
      </w:r>
      <w:r w:rsidR="00B954DC">
        <w:t xml:space="preserve">react to </w:t>
      </w:r>
      <w:r>
        <w:t xml:space="preserve">their </w:t>
      </w:r>
      <w:r w:rsidR="002405EA">
        <w:t>use-of-force</w:t>
      </w:r>
      <w:r>
        <w:t>, this approach comes</w:t>
      </w:r>
      <w:r w:rsidR="00045259">
        <w:t xml:space="preserve"> with</w:t>
      </w:r>
      <w:r>
        <w:t xml:space="preserve"> limitations. To believably manipulate the officer’s gender and race we had to use a video that was ambiguous with low visibility. Although the </w:t>
      </w:r>
      <w:r w:rsidR="002405EA">
        <w:t>use-of-force</w:t>
      </w:r>
      <w:r>
        <w:t xml:space="preserve"> was clear in the video</w:t>
      </w:r>
      <w:r w:rsidR="00662FB5">
        <w:t xml:space="preserve"> (as evidenced by our use-of-force manipulation check)</w:t>
      </w:r>
      <w:r>
        <w:t>, the results might be different when the viewer can more clearly make out a feminine versus masculine form exerting force. The video utilized in this research did not include a clear provocation</w:t>
      </w:r>
      <w:r w:rsidR="004E0760">
        <w:t>;</w:t>
      </w:r>
      <w:r>
        <w:t xml:space="preserve"> future research could test whether this gender bias </w:t>
      </w:r>
      <w:r w:rsidR="00944865">
        <w:t xml:space="preserve">against male officers who use force </w:t>
      </w:r>
      <w:r>
        <w:t xml:space="preserve">is eliminated when there is a clear provocation given that biases tend to be expressed </w:t>
      </w:r>
      <w:r w:rsidR="004E0760">
        <w:t>less</w:t>
      </w:r>
      <w:r>
        <w:t xml:space="preserve"> often when situations are </w:t>
      </w:r>
      <w:r w:rsidR="004E0760">
        <w:t xml:space="preserve">not </w:t>
      </w:r>
      <w:r>
        <w:t>ambiguou</w:t>
      </w:r>
      <w:r w:rsidRPr="003E2C7C">
        <w:t>s (</w:t>
      </w:r>
      <w:r w:rsidR="003E2C7C" w:rsidRPr="003E2C7C">
        <w:t>Crandall &amp; Eshleman, 2003</w:t>
      </w:r>
      <w:r>
        <w:t xml:space="preserve">). </w:t>
      </w:r>
      <w:r w:rsidR="0086063A">
        <w:t xml:space="preserve">Further, the video did not have any sound, which limits the </w:t>
      </w:r>
      <w:r w:rsidR="0077754E">
        <w:lastRenderedPageBreak/>
        <w:t>generalizability</w:t>
      </w:r>
      <w:r w:rsidR="0086063A">
        <w:t xml:space="preserve"> of this study</w:t>
      </w:r>
      <w:r w:rsidR="0030219B">
        <w:t>: I</w:t>
      </w:r>
      <w:r w:rsidR="0086063A">
        <w:t xml:space="preserve">t is possible that the results might have been different if they had, for example, heard an officer’s voice that was clearly African American versus White, or male versus female. </w:t>
      </w:r>
    </w:p>
    <w:p w14:paraId="03BFCCB0" w14:textId="43852A90" w:rsidR="009F7E89" w:rsidRDefault="009F7E89" w:rsidP="00F67B9F">
      <w:pPr>
        <w:spacing w:line="480" w:lineRule="auto"/>
        <w:ind w:firstLine="720"/>
        <w:contextualSpacing/>
      </w:pPr>
      <w:r>
        <w:t xml:space="preserve">It also is important to note that we had to exclude a somewhat high percentage of participants for failing at least one manipulation or attention checks (29%). Fortunately, each of the individual manipulations had a manipulation check failure rate below what is common for </w:t>
      </w:r>
      <w:r w:rsidRPr="00EC1DC4">
        <w:rPr>
          <w:i/>
        </w:rPr>
        <w:t>Mturk</w:t>
      </w:r>
      <w:r>
        <w:t xml:space="preserve"> (officer gender check failure rate: 7.3%; officer race</w:t>
      </w:r>
      <w:r w:rsidRPr="00545A63">
        <w:t xml:space="preserve"> </w:t>
      </w:r>
      <w:r>
        <w:t xml:space="preserve">check failure rate: 18%; typical </w:t>
      </w:r>
      <w:r w:rsidRPr="00EC1DC4">
        <w:rPr>
          <w:i/>
        </w:rPr>
        <w:t>Mturk</w:t>
      </w:r>
      <w:r>
        <w:t xml:space="preserve"> failure rate: 20%, Goodman et al., 2013). Thus, the high failure rate was most likely </w:t>
      </w:r>
      <w:r w:rsidR="00C447A9">
        <w:t xml:space="preserve">not </w:t>
      </w:r>
      <w:r>
        <w:t xml:space="preserve">due </w:t>
      </w:r>
      <w:r w:rsidR="00C447A9">
        <w:t>to</w:t>
      </w:r>
      <w:r>
        <w:t xml:space="preserve"> weak manipulation</w:t>
      </w:r>
      <w:r w:rsidR="00A8511E">
        <w:t>s</w:t>
      </w:r>
      <w:r>
        <w:t>.</w:t>
      </w:r>
    </w:p>
    <w:p w14:paraId="634BEF58" w14:textId="6E566724" w:rsidR="00DD08CD" w:rsidRDefault="00DD08CD" w:rsidP="00F67B9F">
      <w:pPr>
        <w:spacing w:line="480" w:lineRule="auto"/>
        <w:ind w:firstLine="720"/>
        <w:contextualSpacing/>
      </w:pPr>
      <w:r>
        <w:t xml:space="preserve">There are many questions that could be answered in future research by including additional measures, such as ratings of how </w:t>
      </w:r>
      <w:r w:rsidRPr="00CB1502">
        <w:rPr>
          <w:color w:val="222222"/>
          <w:shd w:val="clear" w:color="auto" w:fill="FFFFFF"/>
        </w:rPr>
        <w:t>appropriate</w:t>
      </w:r>
      <w:r>
        <w:rPr>
          <w:color w:val="222222"/>
          <w:shd w:val="clear" w:color="auto" w:fill="FFFFFF"/>
        </w:rPr>
        <w:t xml:space="preserve"> it was for the officer to use force in the given situation, more specific beliefs </w:t>
      </w:r>
      <w:r w:rsidR="00F67B9F">
        <w:rPr>
          <w:color w:val="222222"/>
          <w:shd w:val="clear" w:color="auto" w:fill="FFFFFF"/>
        </w:rPr>
        <w:t xml:space="preserve">about </w:t>
      </w:r>
      <w:r w:rsidRPr="00CB1502">
        <w:rPr>
          <w:color w:val="222222"/>
          <w:shd w:val="clear" w:color="auto" w:fill="FFFFFF"/>
        </w:rPr>
        <w:t>the officer</w:t>
      </w:r>
      <w:r>
        <w:rPr>
          <w:color w:val="222222"/>
          <w:shd w:val="clear" w:color="auto" w:fill="FFFFFF"/>
        </w:rPr>
        <w:t>’</w:t>
      </w:r>
      <w:r w:rsidRPr="00CB1502">
        <w:rPr>
          <w:color w:val="222222"/>
          <w:shd w:val="clear" w:color="auto" w:fill="FFFFFF"/>
        </w:rPr>
        <w:t>s strength or vulnerability</w:t>
      </w:r>
      <w:r>
        <w:rPr>
          <w:color w:val="222222"/>
          <w:shd w:val="clear" w:color="auto" w:fill="FFFFFF"/>
        </w:rPr>
        <w:t xml:space="preserve">, </w:t>
      </w:r>
      <w:r w:rsidR="00444371">
        <w:rPr>
          <w:color w:val="222222"/>
          <w:shd w:val="clear" w:color="auto" w:fill="FFFFFF"/>
        </w:rPr>
        <w:t xml:space="preserve">explicit </w:t>
      </w:r>
      <w:r w:rsidR="00444371" w:rsidRPr="00BA23A2">
        <w:rPr>
          <w:color w:val="222222"/>
          <w:shd w:val="clear" w:color="auto" w:fill="FFFFFF"/>
        </w:rPr>
        <w:t>gender-role expectations</w:t>
      </w:r>
      <w:r w:rsidR="00444371">
        <w:rPr>
          <w:color w:val="222222"/>
          <w:shd w:val="clear" w:color="auto" w:fill="FFFFFF"/>
        </w:rPr>
        <w:t xml:space="preserve">, </w:t>
      </w:r>
      <w:r w:rsidR="00DC3B00">
        <w:rPr>
          <w:color w:val="222222"/>
          <w:shd w:val="clear" w:color="auto" w:fill="FFFFFF"/>
        </w:rPr>
        <w:t xml:space="preserve">beliefs about the appropriateness of the officer’s behavior, </w:t>
      </w:r>
      <w:r w:rsidR="00444371">
        <w:rPr>
          <w:color w:val="222222"/>
          <w:shd w:val="clear" w:color="auto" w:fill="FFFFFF"/>
        </w:rPr>
        <w:t xml:space="preserve">beliefs about </w:t>
      </w:r>
      <w:r w:rsidR="00444371" w:rsidRPr="00BA23A2">
        <w:rPr>
          <w:color w:val="222222"/>
          <w:shd w:val="clear" w:color="auto" w:fill="FFFFFF"/>
        </w:rPr>
        <w:t>police legitimacy</w:t>
      </w:r>
      <w:r w:rsidR="00444371">
        <w:rPr>
          <w:color w:val="222222"/>
          <w:shd w:val="clear" w:color="auto" w:fill="FFFFFF"/>
        </w:rPr>
        <w:t xml:space="preserve"> in general (rather than the specific officer), </w:t>
      </w:r>
      <w:r w:rsidR="00F67B9F">
        <w:rPr>
          <w:color w:val="222222"/>
          <w:shd w:val="clear" w:color="auto" w:fill="FFFFFF"/>
        </w:rPr>
        <w:t xml:space="preserve">and </w:t>
      </w:r>
      <w:r>
        <w:rPr>
          <w:color w:val="222222"/>
          <w:shd w:val="clear" w:color="auto" w:fill="FFFFFF"/>
        </w:rPr>
        <w:t>recommendations for</w:t>
      </w:r>
      <w:r>
        <w:t xml:space="preserve"> punishment of the officer.</w:t>
      </w:r>
    </w:p>
    <w:p w14:paraId="396C9648" w14:textId="56C2FD68" w:rsidR="003A79F4" w:rsidRDefault="003A79F4" w:rsidP="003A79F4">
      <w:pPr>
        <w:spacing w:line="480" w:lineRule="auto"/>
        <w:ind w:firstLine="720"/>
        <w:contextualSpacing/>
      </w:pPr>
      <w:r>
        <w:t xml:space="preserve">Another important avenue for future research that the current study </w:t>
      </w:r>
      <w:r w:rsidR="004E0760">
        <w:t>does</w:t>
      </w:r>
      <w:r>
        <w:t xml:space="preserve"> not address is testing whether the effect of officer gender and/or race on interpretations of the </w:t>
      </w:r>
      <w:r w:rsidR="002405EA">
        <w:t>use-of-force</w:t>
      </w:r>
      <w:r>
        <w:t xml:space="preserve"> might differ depending on the race and/or gender of the </w:t>
      </w:r>
      <w:r w:rsidR="005428A4">
        <w:rPr>
          <w:i/>
        </w:rPr>
        <w:t>suspect</w:t>
      </w:r>
      <w:r>
        <w:t>.</w:t>
      </w:r>
      <w:r w:rsidRPr="00B234D6">
        <w:t xml:space="preserve"> </w:t>
      </w:r>
      <w:r>
        <w:t xml:space="preserve">Previous research has shown that male aggression towards a woman is viewed as less favorable than male or female aggression towards a man (Harris &amp; Bohnhoff, 1996). Given that people </w:t>
      </w:r>
      <w:r w:rsidR="00E607AC">
        <w:t xml:space="preserve">had </w:t>
      </w:r>
      <w:r>
        <w:t xml:space="preserve">negative </w:t>
      </w:r>
      <w:r w:rsidR="00E607AC">
        <w:t>attitudes toward</w:t>
      </w:r>
      <w:r>
        <w:t xml:space="preserve"> male officers exerting force on a clearly male suspect</w:t>
      </w:r>
      <w:r w:rsidR="00E607AC">
        <w:t xml:space="preserve"> in our study</w:t>
      </w:r>
      <w:r>
        <w:t xml:space="preserve">, we would anticipate this effect would be even stronger with a female suspect. </w:t>
      </w:r>
      <w:r w:rsidR="00C33BA7">
        <w:t xml:space="preserve">Finally, it is important to note that our </w:t>
      </w:r>
      <w:r w:rsidR="006F35C1">
        <w:t>mediation</w:t>
      </w:r>
      <w:r w:rsidR="00C33BA7">
        <w:t xml:space="preserve"> model relied on mediators and outcomes that were </w:t>
      </w:r>
      <w:r w:rsidR="006F35C1">
        <w:t>both</w:t>
      </w:r>
      <w:r w:rsidR="00C33BA7">
        <w:t xml:space="preserve"> measured</w:t>
      </w:r>
      <w:r w:rsidR="00B40ADF">
        <w:t>.</w:t>
      </w:r>
      <w:r w:rsidR="00C33BA7">
        <w:t xml:space="preserve"> </w:t>
      </w:r>
      <w:r w:rsidR="00B40ADF">
        <w:t>This</w:t>
      </w:r>
      <w:r w:rsidR="00C33BA7">
        <w:t xml:space="preserve"> means that </w:t>
      </w:r>
      <w:r w:rsidR="00C33BA7">
        <w:lastRenderedPageBreak/>
        <w:t>although we can make causal arguments about the impact of our manipulations</w:t>
      </w:r>
      <w:r w:rsidR="006F35C1">
        <w:t xml:space="preserve"> on our measures</w:t>
      </w:r>
      <w:r w:rsidR="00C33BA7">
        <w:t xml:space="preserve">, we cannot draw strong conclusions that attributions come before trust and perceived effectiveness. Our design leaves open the possibility that </w:t>
      </w:r>
      <w:r w:rsidR="00B134F6">
        <w:t>perceived effectiveness and trust might come before attributions.</w:t>
      </w:r>
      <w:r w:rsidR="00D35414">
        <w:t xml:space="preserve"> </w:t>
      </w:r>
    </w:p>
    <w:p w14:paraId="15CE2692" w14:textId="77777777" w:rsidR="003A79F4" w:rsidRPr="00A71BF1" w:rsidRDefault="003A79F4" w:rsidP="003A79F4">
      <w:pPr>
        <w:spacing w:line="480" w:lineRule="auto"/>
        <w:contextualSpacing/>
        <w:jc w:val="center"/>
        <w:outlineLvl w:val="0"/>
        <w:rPr>
          <w:b/>
        </w:rPr>
      </w:pPr>
      <w:r w:rsidRPr="00A71BF1">
        <w:rPr>
          <w:b/>
        </w:rPr>
        <w:t>Conclusion</w:t>
      </w:r>
    </w:p>
    <w:p w14:paraId="20AA5D6C" w14:textId="06F9793A" w:rsidR="003A79F4" w:rsidRDefault="003A79F4" w:rsidP="003A79F4">
      <w:pPr>
        <w:spacing w:line="480" w:lineRule="auto"/>
        <w:ind w:firstLine="720"/>
        <w:contextualSpacing/>
      </w:pPr>
      <w:r w:rsidRPr="00A71BF1">
        <w:t xml:space="preserve">The United States has experienced great unrest stemming from divisiveness over the justifiability of police officers’ </w:t>
      </w:r>
      <w:r w:rsidR="002405EA">
        <w:t>use-of-force</w:t>
      </w:r>
      <w:r w:rsidRPr="00A71BF1">
        <w:t xml:space="preserve">. Perhaps one of the most intuitive and popular solutions has been to record police interactions with civilians, which has cost tens of millions of dollars in resources and time to implement. Although video evidence is likely to provide documentary evidence of clear cases of unjustified force, </w:t>
      </w:r>
      <w:r w:rsidR="0004787D">
        <w:t xml:space="preserve">which is important, </w:t>
      </w:r>
      <w:r w:rsidRPr="00A71BF1">
        <w:t xml:space="preserve">our data suggest that there will still be differences in viewers’ trust in and </w:t>
      </w:r>
      <w:r w:rsidR="00342414">
        <w:t>perceptions</w:t>
      </w:r>
      <w:r w:rsidR="00342414" w:rsidRPr="00A71BF1">
        <w:t xml:space="preserve"> </w:t>
      </w:r>
      <w:r w:rsidRPr="00A71BF1">
        <w:t xml:space="preserve">of the officers </w:t>
      </w:r>
      <w:r w:rsidR="004E1812">
        <w:t>using</w:t>
      </w:r>
      <w:r w:rsidRPr="00A71BF1">
        <w:t xml:space="preserve"> force depending on </w:t>
      </w:r>
      <w:r w:rsidR="00092709">
        <w:t xml:space="preserve">gender stereotypes, </w:t>
      </w:r>
      <w:r w:rsidRPr="00A71BF1">
        <w:t xml:space="preserve">which might color their interpretation of the ostensibly “objective” video evidence. </w:t>
      </w:r>
      <w:r w:rsidR="00C81F4E">
        <w:t>Although p</w:t>
      </w:r>
      <w:r w:rsidRPr="00A71BF1">
        <w:t xml:space="preserve">eople </w:t>
      </w:r>
      <w:r w:rsidR="00FD4E6E">
        <w:t xml:space="preserve">perceived </w:t>
      </w:r>
      <w:r w:rsidRPr="00A71BF1">
        <w:t xml:space="preserve">officers who used force </w:t>
      </w:r>
      <w:r w:rsidR="00FD4E6E">
        <w:t>to be less effective and trustworthy than officers</w:t>
      </w:r>
      <w:r w:rsidRPr="00A71BF1">
        <w:t xml:space="preserve"> who did not</w:t>
      </w:r>
      <w:r w:rsidR="00FD4E6E">
        <w:t xml:space="preserve"> use force</w:t>
      </w:r>
      <w:r w:rsidRPr="00A71BF1">
        <w:t>, f</w:t>
      </w:r>
      <w:r w:rsidRPr="00C81F4E">
        <w:t xml:space="preserve">emale officers were buffered against this backlash </w:t>
      </w:r>
      <w:r w:rsidR="00DA046D">
        <w:t>somewhat</w:t>
      </w:r>
      <w:r w:rsidR="00D268F5">
        <w:t>—a pattern that was the same for both Black and White officers</w:t>
      </w:r>
      <w:r w:rsidRPr="00C81F4E">
        <w:t xml:space="preserve">. </w:t>
      </w:r>
      <w:r w:rsidR="00C81F4E">
        <w:t xml:space="preserve">People trusted female officers who used force more than male officers because they interpreted the same act of force to be driven by the dangerous situation she was in, while </w:t>
      </w:r>
      <w:r w:rsidR="00DD3E45">
        <w:t xml:space="preserve">they </w:t>
      </w:r>
      <w:r w:rsidR="00C81F4E">
        <w:t>interpret</w:t>
      </w:r>
      <w:r w:rsidR="0004787D">
        <w:t>ed</w:t>
      </w:r>
      <w:r w:rsidR="00C81F4E">
        <w:t xml:space="preserve"> the </w:t>
      </w:r>
      <w:r w:rsidR="00C81F4E" w:rsidRPr="00BF2E92">
        <w:t xml:space="preserve">force to be driven by male officers’ internal traits, such as aggressiveness and emotional reactivity. </w:t>
      </w:r>
      <w:r w:rsidRPr="00BF2E92">
        <w:t xml:space="preserve">Our findings constitute a rare instance of women benefiting from violating gender stereotypes in the workplace that </w:t>
      </w:r>
      <w:r w:rsidR="00BF2E92" w:rsidRPr="00BF2E92">
        <w:t>we hope</w:t>
      </w:r>
      <w:r w:rsidRPr="00BF2E92">
        <w:t xml:space="preserve"> </w:t>
      </w:r>
      <w:r w:rsidR="00BF2E92" w:rsidRPr="00BF2E92">
        <w:t>inspires</w:t>
      </w:r>
      <w:r w:rsidRPr="00BF2E92">
        <w:t xml:space="preserve"> future investigations of how we can prevent women from </w:t>
      </w:r>
      <w:r w:rsidR="00BF2E92" w:rsidRPr="00BF2E92">
        <w:t>being held back</w:t>
      </w:r>
      <w:r w:rsidRPr="00BF2E92">
        <w:t xml:space="preserve"> in career paths </w:t>
      </w:r>
      <w:r w:rsidR="00BF2E92" w:rsidRPr="00BF2E92">
        <w:t>that value</w:t>
      </w:r>
      <w:r w:rsidRPr="00BF2E92">
        <w:t xml:space="preserve"> traditionally male characteristics.</w:t>
      </w:r>
    </w:p>
    <w:p w14:paraId="4F8B4E9C" w14:textId="77777777" w:rsidR="00AD5118" w:rsidRDefault="00AD5118" w:rsidP="00FC1AC9">
      <w:pPr>
        <w:spacing w:line="480" w:lineRule="auto"/>
        <w:jc w:val="center"/>
        <w:rPr>
          <w:b/>
        </w:rPr>
      </w:pPr>
    </w:p>
    <w:p w14:paraId="2E53A3D8" w14:textId="77777777" w:rsidR="00AD5118" w:rsidRDefault="00AD5118" w:rsidP="00FC1AC9">
      <w:pPr>
        <w:spacing w:line="480" w:lineRule="auto"/>
        <w:jc w:val="center"/>
        <w:rPr>
          <w:b/>
        </w:rPr>
      </w:pPr>
    </w:p>
    <w:p w14:paraId="13A83D70" w14:textId="77777777" w:rsidR="0004787D" w:rsidRDefault="0004787D">
      <w:pPr>
        <w:rPr>
          <w:b/>
        </w:rPr>
      </w:pPr>
      <w:r>
        <w:rPr>
          <w:b/>
        </w:rPr>
        <w:lastRenderedPageBreak/>
        <w:br w:type="page"/>
      </w:r>
    </w:p>
    <w:p w14:paraId="67E69814" w14:textId="77777777" w:rsidR="00490B8C" w:rsidRPr="001B0FC5" w:rsidRDefault="00490B8C" w:rsidP="00490B8C">
      <w:pPr>
        <w:spacing w:line="480" w:lineRule="auto"/>
        <w:jc w:val="center"/>
        <w:outlineLvl w:val="0"/>
        <w:rPr>
          <w:b/>
        </w:rPr>
      </w:pPr>
      <w:r w:rsidRPr="001B0FC5">
        <w:rPr>
          <w:b/>
        </w:rPr>
        <w:lastRenderedPageBreak/>
        <w:t>References</w:t>
      </w:r>
    </w:p>
    <w:p w14:paraId="28831304" w14:textId="76E308F6" w:rsidR="000A7A03" w:rsidRDefault="000A7A03" w:rsidP="000A7A03">
      <w:pPr>
        <w:spacing w:line="480" w:lineRule="auto"/>
        <w:ind w:left="720" w:hanging="720"/>
        <w:contextualSpacing/>
        <w:rPr>
          <w:ins w:id="55" w:author="Manuel Sanchez (Student)" w:date="2020-01-19T13:50:00Z"/>
        </w:rPr>
      </w:pPr>
      <w:r w:rsidRPr="000A7A03">
        <w:t>Abramson, P. R., Goldberg, P. A., Greenberg, J. H., &amp; Abramson, L. M. (1977). The talking platypus phenomenon: Competency ratings as a function of sex and professional status. </w:t>
      </w:r>
      <w:r w:rsidRPr="000A7A03">
        <w:rPr>
          <w:i/>
          <w:iCs/>
        </w:rPr>
        <w:t>Psychology of Women Quarterly</w:t>
      </w:r>
      <w:r w:rsidRPr="000A7A03">
        <w:t>, </w:t>
      </w:r>
      <w:r w:rsidRPr="000A7A03">
        <w:rPr>
          <w:i/>
          <w:iCs/>
        </w:rPr>
        <w:t>2</w:t>
      </w:r>
      <w:r w:rsidRPr="000A7A03">
        <w:t>, 114-124.</w:t>
      </w:r>
    </w:p>
    <w:p w14:paraId="7EDBAB91" w14:textId="3217DE1A" w:rsidR="000001FF" w:rsidRPr="000A7A03" w:rsidRDefault="000001FF" w:rsidP="000A7A03">
      <w:pPr>
        <w:spacing w:line="480" w:lineRule="auto"/>
        <w:ind w:left="720" w:hanging="720"/>
        <w:contextualSpacing/>
      </w:pPr>
      <w:ins w:id="56" w:author="Manuel Sanchez (Student)" w:date="2020-01-19T13:50:00Z">
        <w:r w:rsidRPr="000001FF">
          <w:t xml:space="preserve">Adam, H., &amp; </w:t>
        </w:r>
        <w:proofErr w:type="spellStart"/>
        <w:r w:rsidRPr="000001FF">
          <w:t>Shirako</w:t>
        </w:r>
        <w:proofErr w:type="spellEnd"/>
        <w:r w:rsidRPr="000001FF">
          <w:t xml:space="preserve">, A. (2013). Not all anger is created equal: The impact of the expresser’s culture on the social effects of anger in negotiations. </w:t>
        </w:r>
        <w:r w:rsidRPr="000001FF">
          <w:rPr>
            <w:i/>
            <w:iCs/>
            <w:rPrChange w:id="57" w:author="Manuel Sanchez (Student)" w:date="2020-01-19T13:51:00Z">
              <w:rPr/>
            </w:rPrChange>
          </w:rPr>
          <w:t>Journal of Applied Psychology</w:t>
        </w:r>
        <w:r w:rsidRPr="000001FF">
          <w:t xml:space="preserve">, </w:t>
        </w:r>
        <w:r w:rsidRPr="000001FF">
          <w:rPr>
            <w:i/>
            <w:iCs/>
            <w:rPrChange w:id="58" w:author="Manuel Sanchez (Student)" w:date="2020-01-19T13:50:00Z">
              <w:rPr/>
            </w:rPrChange>
          </w:rPr>
          <w:t>98</w:t>
        </w:r>
        <w:r w:rsidRPr="000001FF">
          <w:t xml:space="preserve">, 785-798. </w:t>
        </w:r>
        <w:proofErr w:type="spellStart"/>
        <w:r w:rsidRPr="000001FF">
          <w:t>doi</w:t>
        </w:r>
        <w:proofErr w:type="spellEnd"/>
        <w:r w:rsidRPr="000001FF">
          <w:t>:</w:t>
        </w:r>
        <w:r>
          <w:t xml:space="preserve"> </w:t>
        </w:r>
        <w:r w:rsidRPr="000001FF">
          <w:t>10.1037/a0032387</w:t>
        </w:r>
      </w:ins>
    </w:p>
    <w:p w14:paraId="3C6721E4" w14:textId="3609A6D4" w:rsidR="009350F2" w:rsidRDefault="000A7A03" w:rsidP="000A7A03">
      <w:pPr>
        <w:spacing w:line="480" w:lineRule="auto"/>
        <w:ind w:left="720" w:hanging="720"/>
        <w:contextualSpacing/>
        <w:rPr>
          <w:ins w:id="59" w:author="Manuel Sanchez (Student)" w:date="2020-01-19T14:11:00Z"/>
        </w:rPr>
      </w:pPr>
      <w:del w:id="60" w:author="Manuel Sanchez (Student)" w:date="2020-01-19T13:50:00Z">
        <w:r w:rsidRPr="000A7A03" w:rsidDel="000001FF">
          <w:delText xml:space="preserve"> </w:delText>
        </w:r>
      </w:del>
      <w:r w:rsidR="009350F2">
        <w:t xml:space="preserve">Allport, G. W. (1954). </w:t>
      </w:r>
      <w:r w:rsidR="009350F2" w:rsidRPr="00EC1DC4">
        <w:rPr>
          <w:i/>
        </w:rPr>
        <w:t>The nature of prejudice</w:t>
      </w:r>
      <w:r w:rsidR="009350F2">
        <w:t>. New York: Addison-Wesley.</w:t>
      </w:r>
    </w:p>
    <w:p w14:paraId="2B51F699" w14:textId="10B7D42D" w:rsidR="00BB2573" w:rsidRDefault="00BB2573" w:rsidP="000A7A03">
      <w:pPr>
        <w:spacing w:line="480" w:lineRule="auto"/>
        <w:ind w:left="720" w:hanging="720"/>
        <w:contextualSpacing/>
      </w:pPr>
      <w:ins w:id="61" w:author="Manuel Sanchez (Student)" w:date="2020-01-19T14:11:00Z">
        <w:r w:rsidRPr="00BB2573">
          <w:t xml:space="preserve">Barrett, L. F., &amp; Bliss‐Moreau, E. (2009). Affect as a psychological primitive. </w:t>
        </w:r>
        <w:r w:rsidRPr="00BB2573">
          <w:rPr>
            <w:i/>
            <w:iCs/>
            <w:rPrChange w:id="62" w:author="Manuel Sanchez (Student)" w:date="2020-01-19T14:11:00Z">
              <w:rPr/>
            </w:rPrChange>
          </w:rPr>
          <w:t>Advances in experimental social psychology</w:t>
        </w:r>
        <w:r w:rsidRPr="00BB2573">
          <w:t xml:space="preserve">, </w:t>
        </w:r>
        <w:r w:rsidRPr="00BB2573">
          <w:rPr>
            <w:i/>
            <w:iCs/>
            <w:rPrChange w:id="63" w:author="Manuel Sanchez (Student)" w:date="2020-01-19T14:11:00Z">
              <w:rPr/>
            </w:rPrChange>
          </w:rPr>
          <w:t>41</w:t>
        </w:r>
        <w:r w:rsidRPr="00BB2573">
          <w:t>, 167-218.</w:t>
        </w:r>
      </w:ins>
      <w:ins w:id="64" w:author="Manuel Sanchez (Student)" w:date="2020-01-19T14:12:00Z">
        <w:r w:rsidR="0010250A">
          <w:t xml:space="preserve"> </w:t>
        </w:r>
        <w:proofErr w:type="spellStart"/>
        <w:r w:rsidR="0010250A" w:rsidRPr="0010250A">
          <w:t>doi</w:t>
        </w:r>
        <w:proofErr w:type="spellEnd"/>
        <w:r w:rsidR="0010250A" w:rsidRPr="0010250A">
          <w:t>: 10.1016/S0065-2601(08)00404-8</w:t>
        </w:r>
      </w:ins>
    </w:p>
    <w:p w14:paraId="14652C88" w14:textId="2BAC561A" w:rsidR="00490B8C" w:rsidRDefault="00490B8C" w:rsidP="00490B8C">
      <w:pPr>
        <w:spacing w:line="480" w:lineRule="auto"/>
        <w:ind w:left="720" w:hanging="720"/>
        <w:contextualSpacing/>
      </w:pPr>
      <w:r w:rsidRPr="00813C58">
        <w:t>Berdahl, J. L., &amp; Moore, C. (2006). Workplace harassment: Double jeopardy for minority women.</w:t>
      </w:r>
      <w:r w:rsidRPr="00813C58">
        <w:rPr>
          <w:i/>
          <w:iCs/>
        </w:rPr>
        <w:t> Journal of Applied Psychology, 91</w:t>
      </w:r>
      <w:r w:rsidRPr="00813C58">
        <w:t>, 426-436. doi:</w:t>
      </w:r>
      <w:r>
        <w:t xml:space="preserve"> </w:t>
      </w:r>
      <w:r w:rsidRPr="00813C58">
        <w:t>10.1037/0021-9010.91.2.426</w:t>
      </w:r>
    </w:p>
    <w:p w14:paraId="1BD24735" w14:textId="132F18E6" w:rsidR="000A041F" w:rsidRDefault="000A041F" w:rsidP="00490B8C">
      <w:pPr>
        <w:spacing w:line="480" w:lineRule="auto"/>
        <w:ind w:left="720" w:hanging="720"/>
        <w:contextualSpacing/>
      </w:pPr>
      <w:r w:rsidRPr="000A041F">
        <w:t xml:space="preserve">Biernat, M., Kobrynowicz, D., &amp; Weber, D. L. (2003). Stereotypes and </w:t>
      </w:r>
      <w:ins w:id="65" w:author="Justin Sanchez" w:date="2020-01-14T16:49:00Z">
        <w:r w:rsidR="00653D21">
          <w:t>s</w:t>
        </w:r>
      </w:ins>
      <w:del w:id="66" w:author="Justin Sanchez" w:date="2020-01-14T16:49:00Z">
        <w:r w:rsidRPr="000A041F" w:rsidDel="00653D21">
          <w:delText>S</w:delText>
        </w:r>
      </w:del>
      <w:r w:rsidRPr="000A041F">
        <w:t xml:space="preserve">hifting </w:t>
      </w:r>
      <w:del w:id="67" w:author="Justin Sanchez" w:date="2020-01-14T16:49:00Z">
        <w:r w:rsidRPr="000A041F" w:rsidDel="00653D21">
          <w:delText>Standards</w:delText>
        </w:r>
      </w:del>
      <w:ins w:id="68" w:author="Justin Sanchez" w:date="2020-01-14T16:49:00Z">
        <w:r w:rsidR="00653D21">
          <w:t>s</w:t>
        </w:r>
        <w:r w:rsidR="00653D21" w:rsidRPr="000A041F">
          <w:t>tandards</w:t>
        </w:r>
      </w:ins>
      <w:r w:rsidRPr="000A041F">
        <w:t xml:space="preserve">: Some </w:t>
      </w:r>
      <w:del w:id="69" w:author="Justin Sanchez" w:date="2020-01-14T16:49:00Z">
        <w:r w:rsidRPr="000A041F" w:rsidDel="00653D21">
          <w:delText xml:space="preserve">Paradoxical </w:delText>
        </w:r>
      </w:del>
      <w:ins w:id="70" w:author="Justin Sanchez" w:date="2020-01-14T16:49:00Z">
        <w:r w:rsidR="00653D21">
          <w:t>p</w:t>
        </w:r>
        <w:r w:rsidR="00653D21" w:rsidRPr="000A041F">
          <w:t xml:space="preserve">aradoxical </w:t>
        </w:r>
      </w:ins>
      <w:del w:id="71" w:author="Justin Sanchez" w:date="2020-01-14T16:49:00Z">
        <w:r w:rsidRPr="000A041F" w:rsidDel="00653D21">
          <w:delText xml:space="preserve">Effects </w:delText>
        </w:r>
      </w:del>
      <w:ins w:id="72" w:author="Justin Sanchez" w:date="2020-01-14T16:49:00Z">
        <w:r w:rsidR="00653D21">
          <w:t>e</w:t>
        </w:r>
        <w:r w:rsidR="00653D21" w:rsidRPr="000A041F">
          <w:t xml:space="preserve">ffects </w:t>
        </w:r>
      </w:ins>
      <w:r w:rsidRPr="000A041F">
        <w:t xml:space="preserve">of </w:t>
      </w:r>
      <w:del w:id="73" w:author="Justin Sanchez" w:date="2020-01-14T16:49:00Z">
        <w:r w:rsidRPr="000A041F" w:rsidDel="00653D21">
          <w:delText xml:space="preserve">Cognitive </w:delText>
        </w:r>
      </w:del>
      <w:ins w:id="74" w:author="Justin Sanchez" w:date="2020-01-14T16:49:00Z">
        <w:r w:rsidR="00653D21">
          <w:t>c</w:t>
        </w:r>
        <w:r w:rsidR="00653D21" w:rsidRPr="000A041F">
          <w:t xml:space="preserve">ognitive </w:t>
        </w:r>
      </w:ins>
      <w:del w:id="75" w:author="Justin Sanchez" w:date="2020-01-14T16:49:00Z">
        <w:r w:rsidRPr="000A041F" w:rsidDel="00653D21">
          <w:delText>Load</w:delText>
        </w:r>
      </w:del>
      <w:ins w:id="76" w:author="Justin Sanchez" w:date="2020-01-14T16:49:00Z">
        <w:r w:rsidR="00653D21">
          <w:t>l</w:t>
        </w:r>
        <w:r w:rsidR="00653D21" w:rsidRPr="000A041F">
          <w:t>oad</w:t>
        </w:r>
      </w:ins>
      <w:r w:rsidRPr="000A041F">
        <w:t xml:space="preserve">. </w:t>
      </w:r>
      <w:r w:rsidRPr="00EC1DC4">
        <w:rPr>
          <w:i/>
        </w:rPr>
        <w:t>Journal of Applied Social Psychology, 33</w:t>
      </w:r>
      <w:r w:rsidRPr="000A041F">
        <w:t>, 2060-2079. </w:t>
      </w:r>
      <w:r w:rsidR="0001013E">
        <w:fldChar w:fldCharType="begin"/>
      </w:r>
      <w:r w:rsidR="0001013E">
        <w:instrText xml:space="preserve"> HYPERLINK "https://doi.org/10/bgfzck" \t "_blank" </w:instrText>
      </w:r>
      <w:r w:rsidR="0001013E">
        <w:fldChar w:fldCharType="separate"/>
      </w:r>
      <w:r w:rsidRPr="000A041F">
        <w:rPr>
          <w:rStyle w:val="Hyperlink"/>
        </w:rPr>
        <w:t>https://doi.org/10/bgfzck</w:t>
      </w:r>
      <w:r w:rsidR="0001013E">
        <w:rPr>
          <w:rStyle w:val="Hyperlink"/>
        </w:rPr>
        <w:fldChar w:fldCharType="end"/>
      </w:r>
    </w:p>
    <w:p w14:paraId="086A1B27" w14:textId="0D6FE77C" w:rsidR="00490B8C" w:rsidRDefault="00490B8C" w:rsidP="00490B8C">
      <w:pPr>
        <w:spacing w:line="480" w:lineRule="auto"/>
        <w:ind w:left="720" w:hanging="720"/>
        <w:contextualSpacing/>
      </w:pPr>
      <w:r w:rsidRPr="003018D9">
        <w:t>Biernat, M., &amp; Ma, J. E. (2005). Stereotypes and the confirmability of trait concepts. </w:t>
      </w:r>
      <w:r w:rsidRPr="003018D9">
        <w:rPr>
          <w:i/>
          <w:iCs/>
        </w:rPr>
        <w:t>Personality and Social Psychology Bulletin</w:t>
      </w:r>
      <w:r w:rsidRPr="003018D9">
        <w:t>, </w:t>
      </w:r>
      <w:r w:rsidRPr="003018D9">
        <w:rPr>
          <w:i/>
          <w:iCs/>
        </w:rPr>
        <w:t>31</w:t>
      </w:r>
      <w:r w:rsidRPr="003018D9">
        <w:t>, 483-495.</w:t>
      </w:r>
      <w:r>
        <w:t xml:space="preserve"> doi: </w:t>
      </w:r>
      <w:r w:rsidR="0001013E">
        <w:fldChar w:fldCharType="begin"/>
      </w:r>
      <w:r w:rsidR="0001013E">
        <w:instrText xml:space="preserve"> HYPERLINK "https://doi.org/10.1177%2F0146167204271712" </w:instrText>
      </w:r>
      <w:r w:rsidR="0001013E">
        <w:fldChar w:fldCharType="separate"/>
      </w:r>
      <w:r>
        <w:rPr>
          <w:rStyle w:val="Hyperlink"/>
          <w:rFonts w:ascii="Arial" w:hAnsi="Arial" w:cs="Arial"/>
          <w:color w:val="006ACC"/>
          <w:sz w:val="21"/>
          <w:szCs w:val="21"/>
          <w:shd w:val="clear" w:color="auto" w:fill="FFFFFF"/>
        </w:rPr>
        <w:t>10.1177/0146167204271712</w:t>
      </w:r>
      <w:r w:rsidR="0001013E">
        <w:rPr>
          <w:rStyle w:val="Hyperlink"/>
          <w:rFonts w:ascii="Arial" w:hAnsi="Arial" w:cs="Arial"/>
          <w:color w:val="006ACC"/>
          <w:sz w:val="21"/>
          <w:szCs w:val="21"/>
          <w:shd w:val="clear" w:color="auto" w:fill="FFFFFF"/>
        </w:rPr>
        <w:fldChar w:fldCharType="end"/>
      </w:r>
    </w:p>
    <w:p w14:paraId="69A04E0E" w14:textId="77777777" w:rsidR="00490B8C" w:rsidRPr="00913CA5" w:rsidRDefault="00490B8C" w:rsidP="00490B8C">
      <w:pPr>
        <w:spacing w:line="480" w:lineRule="auto"/>
        <w:ind w:left="720" w:hanging="720"/>
        <w:contextualSpacing/>
      </w:pPr>
      <w:r w:rsidRPr="00913CA5">
        <w:t>Biernat, M., &amp; Vescio, T. K. (2002). She swings, she hits, she’s great, she’s benched: Implications of gender-based shifting standards for judgment and behavior. </w:t>
      </w:r>
      <w:r w:rsidRPr="00913CA5">
        <w:rPr>
          <w:i/>
          <w:iCs/>
        </w:rPr>
        <w:t>Personality and Social Psychology Bulletin</w:t>
      </w:r>
      <w:r w:rsidRPr="00913CA5">
        <w:t>, </w:t>
      </w:r>
      <w:r w:rsidRPr="00913CA5">
        <w:rPr>
          <w:i/>
          <w:iCs/>
        </w:rPr>
        <w:t>28</w:t>
      </w:r>
      <w:r w:rsidRPr="00913CA5">
        <w:t>, 66-77.</w:t>
      </w:r>
      <w:r>
        <w:t xml:space="preserve"> doi: </w:t>
      </w:r>
      <w:r w:rsidRPr="00913CA5">
        <w:t>https://doi.org/10.1177/0146167202281006</w:t>
      </w:r>
    </w:p>
    <w:p w14:paraId="45DF5357" w14:textId="77777777" w:rsidR="00490B8C" w:rsidRDefault="00490B8C" w:rsidP="00490B8C">
      <w:pPr>
        <w:spacing w:line="480" w:lineRule="auto"/>
        <w:ind w:left="720" w:hanging="720"/>
        <w:contextualSpacing/>
      </w:pPr>
      <w:r w:rsidRPr="0023488F">
        <w:lastRenderedPageBreak/>
        <w:t>Boivin, R., Gendron, A., Faubert, C., &amp; Poulin, B. (2017). The body-worn camera perspective bias. </w:t>
      </w:r>
      <w:r w:rsidRPr="0023488F">
        <w:rPr>
          <w:i/>
          <w:iCs/>
        </w:rPr>
        <w:t>Journal of Experimental Criminology</w:t>
      </w:r>
      <w:r w:rsidRPr="0023488F">
        <w:t>, </w:t>
      </w:r>
      <w:r w:rsidRPr="0023488F">
        <w:rPr>
          <w:i/>
          <w:iCs/>
        </w:rPr>
        <w:t>13</w:t>
      </w:r>
      <w:r w:rsidRPr="0023488F">
        <w:t>, 125-142.</w:t>
      </w:r>
    </w:p>
    <w:p w14:paraId="238D0BCC" w14:textId="30B8C199" w:rsidR="00490B8C" w:rsidRDefault="00490B8C" w:rsidP="00490B8C">
      <w:pPr>
        <w:spacing w:line="480" w:lineRule="auto"/>
        <w:ind w:left="720" w:hanging="720"/>
        <w:contextualSpacing/>
        <w:rPr>
          <w:ins w:id="77" w:author="Manuel Sanchez (Student)" w:date="2020-01-19T13:40:00Z"/>
          <w:rStyle w:val="Hyperlink"/>
          <w:bCs/>
        </w:rPr>
      </w:pPr>
      <w:r w:rsidRPr="006E3318">
        <w:t>Boyd, E., &amp; Grant, T. (2005). Is gender a factor in perceived prison officer competence? Male prisoners' perceptions in an English dispersal prison. </w:t>
      </w:r>
      <w:r w:rsidRPr="006E3318">
        <w:rPr>
          <w:i/>
          <w:iCs/>
        </w:rPr>
        <w:t>Criminal Behaviour and Mental Health</w:t>
      </w:r>
      <w:r w:rsidRPr="006E3318">
        <w:t>, </w:t>
      </w:r>
      <w:r w:rsidRPr="006E3318">
        <w:rPr>
          <w:i/>
          <w:iCs/>
        </w:rPr>
        <w:t>15</w:t>
      </w:r>
      <w:r w:rsidRPr="006E3318">
        <w:t>, 65-74.</w:t>
      </w:r>
      <w:r>
        <w:t xml:space="preserve"> </w:t>
      </w:r>
      <w:r w:rsidR="0001013E">
        <w:fldChar w:fldCharType="begin"/>
      </w:r>
      <w:r w:rsidR="0001013E">
        <w:instrText xml:space="preserve"> HYPERLINK "https://doi.org/10.1002/cbm.37" </w:instrText>
      </w:r>
      <w:r w:rsidR="0001013E">
        <w:fldChar w:fldCharType="separate"/>
      </w:r>
      <w:proofErr w:type="spellStart"/>
      <w:r w:rsidRPr="00E71B89">
        <w:rPr>
          <w:rStyle w:val="Hyperlink"/>
          <w:bCs/>
        </w:rPr>
        <w:t>doi</w:t>
      </w:r>
      <w:proofErr w:type="spellEnd"/>
      <w:r w:rsidRPr="00E71B89">
        <w:rPr>
          <w:rStyle w:val="Hyperlink"/>
          <w:bCs/>
        </w:rPr>
        <w:t>: 10.1002/cbm.37</w:t>
      </w:r>
      <w:r w:rsidR="0001013E">
        <w:rPr>
          <w:rStyle w:val="Hyperlink"/>
          <w:bCs/>
        </w:rPr>
        <w:fldChar w:fldCharType="end"/>
      </w:r>
    </w:p>
    <w:p w14:paraId="3AE7E1CD" w14:textId="7F2CB9DF" w:rsidR="000001FF" w:rsidRDefault="000001FF" w:rsidP="00490B8C">
      <w:pPr>
        <w:spacing w:line="480" w:lineRule="auto"/>
        <w:ind w:left="720" w:hanging="720"/>
        <w:contextualSpacing/>
      </w:pPr>
      <w:proofErr w:type="spellStart"/>
      <w:ins w:id="78" w:author="Manuel Sanchez (Student)" w:date="2020-01-19T13:40:00Z">
        <w:r w:rsidRPr="000001FF">
          <w:t>Brescoll</w:t>
        </w:r>
        <w:proofErr w:type="spellEnd"/>
        <w:r w:rsidRPr="000001FF">
          <w:t xml:space="preserve">, V. L., &amp; Uhlmann, E. L. (2008). Can an angry woman get ahead? Status conferral, gender, and expression of emotion in the workplace. </w:t>
        </w:r>
        <w:r w:rsidRPr="000001FF">
          <w:rPr>
            <w:i/>
            <w:iCs/>
            <w:rPrChange w:id="79" w:author="Manuel Sanchez (Student)" w:date="2020-01-19T13:40:00Z">
              <w:rPr/>
            </w:rPrChange>
          </w:rPr>
          <w:t>Psychological science</w:t>
        </w:r>
        <w:r w:rsidRPr="000001FF">
          <w:t xml:space="preserve">, </w:t>
        </w:r>
        <w:r w:rsidRPr="000001FF">
          <w:rPr>
            <w:i/>
            <w:iCs/>
            <w:rPrChange w:id="80" w:author="Manuel Sanchez (Student)" w:date="2020-01-19T13:40:00Z">
              <w:rPr/>
            </w:rPrChange>
          </w:rPr>
          <w:t>19</w:t>
        </w:r>
        <w:r w:rsidRPr="000001FF">
          <w:t>, 268-275.</w:t>
        </w:r>
      </w:ins>
      <w:ins w:id="81" w:author="Manuel Sanchez (Student)" w:date="2020-01-19T13:42:00Z">
        <w:r>
          <w:t xml:space="preserve"> </w:t>
        </w:r>
        <w:proofErr w:type="spellStart"/>
        <w:r>
          <w:t>doi</w:t>
        </w:r>
        <w:proofErr w:type="spellEnd"/>
        <w:r>
          <w:t xml:space="preserve">: </w:t>
        </w:r>
        <w:r w:rsidRPr="000001FF">
          <w:t>10.1111/j.1467-9280.</w:t>
        </w:r>
        <w:proofErr w:type="gramStart"/>
        <w:r w:rsidRPr="000001FF">
          <w:t>2008.02079.x</w:t>
        </w:r>
      </w:ins>
      <w:proofErr w:type="gramEnd"/>
    </w:p>
    <w:p w14:paraId="750A46C1" w14:textId="06199C64" w:rsidR="00490B8C" w:rsidRPr="006747BB" w:rsidRDefault="00490B8C" w:rsidP="00490B8C">
      <w:pPr>
        <w:spacing w:line="480" w:lineRule="auto"/>
        <w:ind w:left="720" w:hanging="720"/>
        <w:contextualSpacing/>
      </w:pPr>
      <w:r w:rsidRPr="006747BB">
        <w:t>Burgess, D., &amp; Borgida, E. (1999). Who women are, who women should be: Descriptive and prescriptive gender stereotyping in sex discrimination. </w:t>
      </w:r>
      <w:r w:rsidRPr="006747BB">
        <w:rPr>
          <w:i/>
          <w:iCs/>
        </w:rPr>
        <w:t xml:space="preserve">Psychology, </w:t>
      </w:r>
      <w:r>
        <w:rPr>
          <w:i/>
          <w:iCs/>
        </w:rPr>
        <w:t>P</w:t>
      </w:r>
      <w:r w:rsidRPr="006747BB">
        <w:rPr>
          <w:i/>
          <w:iCs/>
        </w:rPr>
        <w:t xml:space="preserve">ublic </w:t>
      </w:r>
      <w:r>
        <w:rPr>
          <w:i/>
          <w:iCs/>
        </w:rPr>
        <w:t>P</w:t>
      </w:r>
      <w:r w:rsidRPr="006747BB">
        <w:rPr>
          <w:i/>
          <w:iCs/>
        </w:rPr>
        <w:t xml:space="preserve">olicy, and </w:t>
      </w:r>
      <w:r>
        <w:rPr>
          <w:i/>
          <w:iCs/>
        </w:rPr>
        <w:t>L</w:t>
      </w:r>
      <w:r w:rsidRPr="006747BB">
        <w:rPr>
          <w:i/>
          <w:iCs/>
        </w:rPr>
        <w:t>aw</w:t>
      </w:r>
      <w:r w:rsidRPr="006747BB">
        <w:t>, </w:t>
      </w:r>
      <w:r w:rsidRPr="006747BB">
        <w:rPr>
          <w:i/>
          <w:iCs/>
        </w:rPr>
        <w:t>5</w:t>
      </w:r>
      <w:r w:rsidRPr="006747BB">
        <w:t>, 665</w:t>
      </w:r>
      <w:r w:rsidR="001B3813">
        <w:t>-692</w:t>
      </w:r>
      <w:r w:rsidRPr="006747BB">
        <w:t>.</w:t>
      </w:r>
      <w:r>
        <w:t xml:space="preserve"> doi: </w:t>
      </w:r>
      <w:r w:rsidRPr="006747BB">
        <w:t>http://dx.doi.org/10.1037/1076-8971.5.3.665</w:t>
      </w:r>
    </w:p>
    <w:p w14:paraId="26495C6A" w14:textId="1D2DF202" w:rsidR="00490B8C" w:rsidRDefault="00490B8C" w:rsidP="00490B8C">
      <w:pPr>
        <w:spacing w:line="480" w:lineRule="auto"/>
        <w:ind w:left="720" w:hanging="720"/>
        <w:contextualSpacing/>
      </w:pPr>
      <w:r w:rsidRPr="005D46E1">
        <w:t>Charles, M. T. (1981). The performance and socialization of female recruits in the Michigan State Police Training Academy. </w:t>
      </w:r>
      <w:r w:rsidRPr="005D46E1">
        <w:rPr>
          <w:i/>
          <w:iCs/>
        </w:rPr>
        <w:t>Journal of Police Science and Administration</w:t>
      </w:r>
      <w:r w:rsidRPr="005D46E1">
        <w:t>, </w:t>
      </w:r>
      <w:r w:rsidRPr="005D46E1">
        <w:rPr>
          <w:i/>
          <w:iCs/>
        </w:rPr>
        <w:t>9</w:t>
      </w:r>
      <w:r w:rsidRPr="005D46E1">
        <w:t>, 209-223.</w:t>
      </w:r>
    </w:p>
    <w:p w14:paraId="676B238D" w14:textId="06AA0B06" w:rsidR="00490B8C" w:rsidRDefault="00490B8C" w:rsidP="00490B8C">
      <w:pPr>
        <w:spacing w:line="480" w:lineRule="auto"/>
        <w:ind w:left="720" w:hanging="720"/>
        <w:contextualSpacing/>
      </w:pPr>
      <w:r w:rsidRPr="00A447D7">
        <w:t>Cochran, J. C., &amp; Warren, P. Y. (2012). Racial, ethnic, and gender differences in perceptions of the police: The salience of officer race within the context of racial profiling.</w:t>
      </w:r>
      <w:r w:rsidRPr="00A447D7">
        <w:rPr>
          <w:i/>
          <w:iCs/>
        </w:rPr>
        <w:t> Journal of Contemporary Criminal Justice, 28</w:t>
      </w:r>
      <w:r w:rsidRPr="00A447D7">
        <w:t>, 206-227. doi:</w:t>
      </w:r>
      <w:r>
        <w:t xml:space="preserve"> </w:t>
      </w:r>
      <w:r w:rsidRPr="00A447D7">
        <w:t xml:space="preserve"> 10.1177/1043986211425726</w:t>
      </w:r>
    </w:p>
    <w:p w14:paraId="143FB849" w14:textId="4475A5EB" w:rsidR="00490B8C" w:rsidRDefault="00490B8C" w:rsidP="00490B8C">
      <w:pPr>
        <w:spacing w:line="480" w:lineRule="auto"/>
        <w:ind w:left="720" w:hanging="720"/>
        <w:contextualSpacing/>
      </w:pPr>
      <w:r w:rsidRPr="008C4A70">
        <w:t xml:space="preserve">Correll, J., Urland, G. R., &amp; Ito, T. A. (2006). Event-related potentials and the decision to shoot: The role of threat perception and cognitive control. </w:t>
      </w:r>
      <w:r w:rsidRPr="00C85022">
        <w:rPr>
          <w:i/>
        </w:rPr>
        <w:t>Journal of Experimental Social Psychology</w:t>
      </w:r>
      <w:r w:rsidRPr="008C4A70">
        <w:t xml:space="preserve">, </w:t>
      </w:r>
      <w:r w:rsidRPr="00C85022">
        <w:rPr>
          <w:i/>
        </w:rPr>
        <w:t>42</w:t>
      </w:r>
      <w:r w:rsidRPr="008C4A70">
        <w:t>, 120-128. doi:</w:t>
      </w:r>
      <w:r>
        <w:t xml:space="preserve"> </w:t>
      </w:r>
      <w:r w:rsidRPr="008C4A70">
        <w:t>10.1016/j.jesp.2005.02.006</w:t>
      </w:r>
    </w:p>
    <w:p w14:paraId="6B8D76BF" w14:textId="706AFFCF" w:rsidR="00490B8C" w:rsidRDefault="00490B8C" w:rsidP="00490B8C">
      <w:pPr>
        <w:spacing w:line="480" w:lineRule="auto"/>
        <w:ind w:left="720" w:hanging="720"/>
        <w:contextualSpacing/>
      </w:pPr>
      <w:r w:rsidRPr="003E2C7C">
        <w:t>Crandall, C. S., &amp; Eshleman, A. (2003). A justification-suppression model of the expression and experience of prejudice. </w:t>
      </w:r>
      <w:r w:rsidRPr="003E2C7C">
        <w:rPr>
          <w:i/>
          <w:iCs/>
        </w:rPr>
        <w:t>Psychological bulletin</w:t>
      </w:r>
      <w:r w:rsidRPr="003E2C7C">
        <w:t>, </w:t>
      </w:r>
      <w:r w:rsidRPr="003E2C7C">
        <w:rPr>
          <w:i/>
          <w:iCs/>
        </w:rPr>
        <w:t>129</w:t>
      </w:r>
      <w:r w:rsidRPr="003E2C7C">
        <w:t>, 414</w:t>
      </w:r>
      <w:r w:rsidR="001E0139">
        <w:t>-446</w:t>
      </w:r>
      <w:r w:rsidRPr="003E2C7C">
        <w:t>.</w:t>
      </w:r>
    </w:p>
    <w:p w14:paraId="2D11805D" w14:textId="77777777" w:rsidR="00490B8C" w:rsidRPr="0023488F" w:rsidRDefault="00490B8C" w:rsidP="00490B8C">
      <w:pPr>
        <w:spacing w:line="480" w:lineRule="auto"/>
        <w:ind w:left="720" w:hanging="720"/>
        <w:contextualSpacing/>
      </w:pPr>
      <w:r w:rsidRPr="0023488F">
        <w:lastRenderedPageBreak/>
        <w:t>Culhane, S. E., Boman IV, J. H., &amp; Schweitzer, K. (2016). Public perceptions of the justifiability of police shootings: The role of body cameras in a pre-and post-Ferguson experiment. </w:t>
      </w:r>
      <w:r w:rsidRPr="0023488F">
        <w:rPr>
          <w:i/>
          <w:iCs/>
        </w:rPr>
        <w:t xml:space="preserve">Police </w:t>
      </w:r>
      <w:r>
        <w:rPr>
          <w:i/>
          <w:iCs/>
        </w:rPr>
        <w:t>Q</w:t>
      </w:r>
      <w:r w:rsidRPr="0023488F">
        <w:rPr>
          <w:i/>
          <w:iCs/>
        </w:rPr>
        <w:t>uarterly</w:t>
      </w:r>
      <w:r w:rsidRPr="0023488F">
        <w:t>, </w:t>
      </w:r>
      <w:r w:rsidRPr="0023488F">
        <w:rPr>
          <w:i/>
          <w:iCs/>
        </w:rPr>
        <w:t>19</w:t>
      </w:r>
      <w:r w:rsidRPr="0023488F">
        <w:t>, 251-274.</w:t>
      </w:r>
    </w:p>
    <w:p w14:paraId="137636BF" w14:textId="53E4A76D" w:rsidR="00490B8C" w:rsidRPr="0027261B" w:rsidRDefault="00490B8C" w:rsidP="00490B8C">
      <w:pPr>
        <w:spacing w:line="480" w:lineRule="auto"/>
        <w:ind w:left="720" w:hanging="720"/>
        <w:contextualSpacing/>
      </w:pPr>
      <w:r w:rsidRPr="0027261B">
        <w:t xml:space="preserve">Devine, P. G., &amp; Elliot, A. J. (1995). Are racial stereotypes really fading? The princeton trilogy revisited. </w:t>
      </w:r>
      <w:r w:rsidRPr="0027261B">
        <w:rPr>
          <w:i/>
        </w:rPr>
        <w:t>Personality and Social Psychology Bulletin</w:t>
      </w:r>
      <w:r w:rsidRPr="0027261B">
        <w:t xml:space="preserve">, </w:t>
      </w:r>
      <w:r w:rsidRPr="0027261B">
        <w:rPr>
          <w:i/>
        </w:rPr>
        <w:t>21</w:t>
      </w:r>
      <w:r w:rsidRPr="0027261B">
        <w:t>, 1139-1150. doi: 10.1177/01461672952111002</w:t>
      </w:r>
    </w:p>
    <w:p w14:paraId="391EF163" w14:textId="05F7EAED" w:rsidR="00490B8C" w:rsidRDefault="00490B8C" w:rsidP="00490B8C">
      <w:pPr>
        <w:spacing w:line="480" w:lineRule="auto"/>
        <w:ind w:left="720" w:hanging="720"/>
        <w:contextualSpacing/>
      </w:pPr>
      <w:r w:rsidRPr="005421B4">
        <w:t xml:space="preserve">Devine, P. G., &amp; Elliot, A. J. (1995). Are racial stereotypes really fading? </w:t>
      </w:r>
      <w:r>
        <w:t>T</w:t>
      </w:r>
      <w:r w:rsidRPr="005421B4">
        <w:t xml:space="preserve">he </w:t>
      </w:r>
      <w:r>
        <w:t>p</w:t>
      </w:r>
      <w:r w:rsidRPr="005421B4">
        <w:t xml:space="preserve">rinceton trilogy revisited. </w:t>
      </w:r>
      <w:r w:rsidRPr="00C85022">
        <w:rPr>
          <w:i/>
        </w:rPr>
        <w:t>Personality and Social Psychology Bulletin</w:t>
      </w:r>
      <w:r w:rsidRPr="005421B4">
        <w:t xml:space="preserve">, </w:t>
      </w:r>
      <w:r w:rsidRPr="00C85022">
        <w:rPr>
          <w:i/>
        </w:rPr>
        <w:t>21</w:t>
      </w:r>
      <w:r w:rsidRPr="005421B4">
        <w:t>, 1139-1150. doi:</w:t>
      </w:r>
      <w:r>
        <w:t xml:space="preserve"> 1</w:t>
      </w:r>
      <w:r w:rsidRPr="005421B4">
        <w:t>0.1177/01461672952111002</w:t>
      </w:r>
    </w:p>
    <w:p w14:paraId="731F3F0D" w14:textId="6BF3F118" w:rsidR="00490B8C" w:rsidRPr="006302D7" w:rsidRDefault="00490B8C" w:rsidP="00490B8C">
      <w:pPr>
        <w:spacing w:line="480" w:lineRule="auto"/>
        <w:ind w:left="720" w:hanging="720"/>
        <w:contextualSpacing/>
      </w:pPr>
      <w:r w:rsidRPr="006302D7">
        <w:t xml:space="preserve">Donovan, R. A. (2011). Tough or Tender: (Dis) Similarities in </w:t>
      </w:r>
      <w:del w:id="82" w:author="Justin Sanchez" w:date="2020-01-14T16:52:00Z">
        <w:r w:rsidRPr="006302D7" w:rsidDel="00653D21">
          <w:delText xml:space="preserve">White </w:delText>
        </w:r>
      </w:del>
      <w:ins w:id="83" w:author="Justin Sanchez" w:date="2020-01-14T16:52:00Z">
        <w:r w:rsidR="00653D21">
          <w:t>w</w:t>
        </w:r>
        <w:r w:rsidR="00653D21" w:rsidRPr="006302D7">
          <w:t xml:space="preserve">hite </w:t>
        </w:r>
      </w:ins>
      <w:del w:id="84" w:author="Justin Sanchez" w:date="2020-01-14T16:50:00Z">
        <w:r w:rsidRPr="006302D7" w:rsidDel="00653D21">
          <w:delText xml:space="preserve">College </w:delText>
        </w:r>
      </w:del>
      <w:ins w:id="85" w:author="Justin Sanchez" w:date="2020-01-14T16:50:00Z">
        <w:r w:rsidR="00653D21">
          <w:t>c</w:t>
        </w:r>
        <w:r w:rsidR="00653D21" w:rsidRPr="006302D7">
          <w:t xml:space="preserve">ollege </w:t>
        </w:r>
      </w:ins>
      <w:del w:id="86" w:author="Justin Sanchez" w:date="2020-01-14T16:50:00Z">
        <w:r w:rsidRPr="006302D7" w:rsidDel="00653D21">
          <w:delText xml:space="preserve">Students’ </w:delText>
        </w:r>
      </w:del>
      <w:ins w:id="87" w:author="Justin Sanchez" w:date="2020-01-14T16:50:00Z">
        <w:r w:rsidR="00653D21">
          <w:t>s</w:t>
        </w:r>
        <w:r w:rsidR="00653D21" w:rsidRPr="006302D7">
          <w:t xml:space="preserve">tudents’ </w:t>
        </w:r>
      </w:ins>
      <w:del w:id="88" w:author="Justin Sanchez" w:date="2020-01-14T16:50:00Z">
        <w:r w:rsidRPr="006302D7" w:rsidDel="00653D21">
          <w:delText xml:space="preserve">Perceptions </w:delText>
        </w:r>
      </w:del>
      <w:ins w:id="89" w:author="Justin Sanchez" w:date="2020-01-14T16:50:00Z">
        <w:r w:rsidR="00653D21">
          <w:t>p</w:t>
        </w:r>
        <w:r w:rsidR="00653D21" w:rsidRPr="006302D7">
          <w:t xml:space="preserve">erceptions </w:t>
        </w:r>
      </w:ins>
      <w:r w:rsidRPr="006302D7">
        <w:t xml:space="preserve">of </w:t>
      </w:r>
      <w:del w:id="90" w:author="Justin Sanchez" w:date="2020-01-14T16:52:00Z">
        <w:r w:rsidRPr="006302D7" w:rsidDel="00653D21">
          <w:delText xml:space="preserve">Black </w:delText>
        </w:r>
      </w:del>
      <w:ins w:id="91" w:author="Justin Sanchez" w:date="2020-01-14T16:52:00Z">
        <w:r w:rsidR="00653D21">
          <w:t>b</w:t>
        </w:r>
        <w:r w:rsidR="00653D21" w:rsidRPr="006302D7">
          <w:t xml:space="preserve">lack </w:t>
        </w:r>
      </w:ins>
      <w:r w:rsidRPr="006302D7">
        <w:t xml:space="preserve">and </w:t>
      </w:r>
      <w:del w:id="92" w:author="Justin Sanchez" w:date="2020-01-14T16:52:00Z">
        <w:r w:rsidRPr="006302D7" w:rsidDel="00653D21">
          <w:delText xml:space="preserve">White </w:delText>
        </w:r>
      </w:del>
      <w:ins w:id="93" w:author="Justin Sanchez" w:date="2020-01-14T16:52:00Z">
        <w:r w:rsidR="00653D21">
          <w:t>w</w:t>
        </w:r>
        <w:r w:rsidR="00653D21" w:rsidRPr="006302D7">
          <w:t xml:space="preserve">hite </w:t>
        </w:r>
      </w:ins>
      <w:del w:id="94" w:author="Justin Sanchez" w:date="2020-01-14T16:50:00Z">
        <w:r w:rsidRPr="006302D7" w:rsidDel="00653D21">
          <w:delText>Women</w:delText>
        </w:r>
      </w:del>
      <w:ins w:id="95" w:author="Justin Sanchez" w:date="2020-01-14T16:50:00Z">
        <w:r w:rsidR="00653D21">
          <w:t>w</w:t>
        </w:r>
        <w:r w:rsidR="00653D21" w:rsidRPr="006302D7">
          <w:t>omen</w:t>
        </w:r>
      </w:ins>
      <w:r w:rsidRPr="006302D7">
        <w:t>. </w:t>
      </w:r>
      <w:r w:rsidRPr="006302D7">
        <w:rPr>
          <w:i/>
          <w:iCs/>
        </w:rPr>
        <w:t>Psychology of Women Quarterly</w:t>
      </w:r>
      <w:r w:rsidRPr="006302D7">
        <w:t>, </w:t>
      </w:r>
      <w:r w:rsidRPr="006302D7">
        <w:rPr>
          <w:i/>
          <w:iCs/>
        </w:rPr>
        <w:t>35</w:t>
      </w:r>
      <w:r w:rsidRPr="006302D7">
        <w:t>, 458-468.</w:t>
      </w:r>
      <w:r>
        <w:t xml:space="preserve"> doi: </w:t>
      </w:r>
      <w:r w:rsidRPr="00145F8D">
        <w:t>https://doi.org/10.1177/0361684311406874</w:t>
      </w:r>
    </w:p>
    <w:p w14:paraId="10C2B8A2" w14:textId="12FC2FE9" w:rsidR="00490B8C" w:rsidRDefault="00490B8C" w:rsidP="00490B8C">
      <w:pPr>
        <w:spacing w:line="480" w:lineRule="auto"/>
        <w:ind w:left="720" w:hanging="720"/>
        <w:contextualSpacing/>
      </w:pPr>
      <w:r w:rsidRPr="008C4A70">
        <w:t xml:space="preserve">Duncan, B. L. (1976). Differential social perception and attribution of intergroup violence: Testing the lower limits of stereotyping of blacks. </w:t>
      </w:r>
      <w:r w:rsidRPr="00E44EE3">
        <w:rPr>
          <w:i/>
        </w:rPr>
        <w:t>Journal of Personality and Social Psychology</w:t>
      </w:r>
      <w:r w:rsidRPr="008C4A70">
        <w:t xml:space="preserve">, </w:t>
      </w:r>
      <w:r w:rsidRPr="00E44EE3">
        <w:rPr>
          <w:i/>
        </w:rPr>
        <w:t>34</w:t>
      </w:r>
      <w:r w:rsidRPr="008C4A70">
        <w:t xml:space="preserve">, 590-598. </w:t>
      </w:r>
      <w:proofErr w:type="spellStart"/>
      <w:r w:rsidRPr="008C4A70">
        <w:t>doi</w:t>
      </w:r>
      <w:proofErr w:type="spellEnd"/>
      <w:r w:rsidRPr="008C4A70">
        <w:t>:</w:t>
      </w:r>
      <w:r>
        <w:t xml:space="preserve"> </w:t>
      </w:r>
      <w:r w:rsidRPr="008C4A70">
        <w:t>10.1037/0022-3514.34.4.590</w:t>
      </w:r>
    </w:p>
    <w:p w14:paraId="1931C957" w14:textId="23F8E44D" w:rsidR="00490B8C" w:rsidRPr="00A0107B" w:rsidRDefault="00490B8C" w:rsidP="00490B8C">
      <w:pPr>
        <w:spacing w:line="480" w:lineRule="auto"/>
        <w:ind w:left="720" w:hanging="720"/>
        <w:contextualSpacing/>
      </w:pPr>
      <w:r w:rsidRPr="00A0107B">
        <w:t>Eagly, A. H., &amp; Karau, S. J. (2002). Role congruity theory of prejudice toward female leaders. </w:t>
      </w:r>
      <w:r w:rsidRPr="00A0107B">
        <w:rPr>
          <w:i/>
          <w:iCs/>
        </w:rPr>
        <w:t xml:space="preserve">Psychological </w:t>
      </w:r>
      <w:r>
        <w:rPr>
          <w:i/>
          <w:iCs/>
        </w:rPr>
        <w:t>R</w:t>
      </w:r>
      <w:r w:rsidRPr="00A0107B">
        <w:rPr>
          <w:i/>
          <w:iCs/>
        </w:rPr>
        <w:t>eview</w:t>
      </w:r>
      <w:r w:rsidRPr="00A0107B">
        <w:t>, </w:t>
      </w:r>
      <w:r w:rsidRPr="00A0107B">
        <w:rPr>
          <w:i/>
          <w:iCs/>
        </w:rPr>
        <w:t>109</w:t>
      </w:r>
      <w:r w:rsidRPr="00A0107B">
        <w:t>, 573</w:t>
      </w:r>
      <w:r w:rsidR="001E0139">
        <w:t>-598</w:t>
      </w:r>
      <w:r w:rsidRPr="00A0107B">
        <w:t>.</w:t>
      </w:r>
      <w:r>
        <w:t xml:space="preserve"> </w:t>
      </w:r>
    </w:p>
    <w:p w14:paraId="4136B9F5" w14:textId="45A7672E" w:rsidR="00BA40DB" w:rsidRDefault="00BA40DB" w:rsidP="00490B8C">
      <w:pPr>
        <w:spacing w:line="480" w:lineRule="auto"/>
        <w:ind w:left="720" w:hanging="720"/>
        <w:contextualSpacing/>
        <w:rPr>
          <w:ins w:id="96" w:author="Manuel Sanchez (Student)" w:date="2020-01-19T14:00:00Z"/>
        </w:rPr>
      </w:pPr>
      <w:r>
        <w:t xml:space="preserve">Eagly, A. H., &amp; Makhijani, M. G., &amp; Klonsky, B. G. (1992). Gender and the evaluation of leaders: A meta-analysis. </w:t>
      </w:r>
      <w:r w:rsidRPr="00EC1DC4">
        <w:rPr>
          <w:i/>
        </w:rPr>
        <w:t>Psychological Bulletin, 111</w:t>
      </w:r>
      <w:r>
        <w:t>, 3-22.</w:t>
      </w:r>
    </w:p>
    <w:p w14:paraId="422E1851" w14:textId="6527AA46" w:rsidR="0076611E" w:rsidRDefault="0076611E" w:rsidP="00490B8C">
      <w:pPr>
        <w:spacing w:line="480" w:lineRule="auto"/>
        <w:ind w:left="720" w:hanging="720"/>
        <w:contextualSpacing/>
      </w:pPr>
      <w:commentRangeStart w:id="97"/>
      <w:proofErr w:type="spellStart"/>
      <w:ins w:id="98" w:author="Manuel Sanchez (Student)" w:date="2020-01-19T14:00:00Z">
        <w:r w:rsidRPr="0076611E">
          <w:t>Ekehammar</w:t>
        </w:r>
        <w:proofErr w:type="spellEnd"/>
        <w:r w:rsidRPr="0076611E">
          <w:t xml:space="preserve">, B., </w:t>
        </w:r>
        <w:proofErr w:type="spellStart"/>
        <w:r w:rsidRPr="0076611E">
          <w:t>Akrami</w:t>
        </w:r>
        <w:proofErr w:type="spellEnd"/>
        <w:r w:rsidRPr="0076611E">
          <w:t xml:space="preserve">, N., &amp; Araya, T. (2003). Gender differences in implicit prejudice. </w:t>
        </w:r>
        <w:r w:rsidRPr="0076611E">
          <w:rPr>
            <w:i/>
            <w:iCs/>
            <w:rPrChange w:id="99" w:author="Manuel Sanchez (Student)" w:date="2020-01-19T14:01:00Z">
              <w:rPr/>
            </w:rPrChange>
          </w:rPr>
          <w:t>Personality and Individual Differences</w:t>
        </w:r>
        <w:r w:rsidRPr="0076611E">
          <w:t xml:space="preserve">, </w:t>
        </w:r>
        <w:r w:rsidRPr="0076611E">
          <w:rPr>
            <w:i/>
            <w:iCs/>
            <w:rPrChange w:id="100" w:author="Manuel Sanchez (Student)" w:date="2020-01-19T14:01:00Z">
              <w:rPr/>
            </w:rPrChange>
          </w:rPr>
          <w:t>34</w:t>
        </w:r>
        <w:r w:rsidRPr="0076611E">
          <w:t>, 1509-1523.</w:t>
        </w:r>
      </w:ins>
      <w:commentRangeEnd w:id="97"/>
      <w:ins w:id="101" w:author="Manuel Sanchez (Student)" w:date="2020-01-19T14:01:00Z">
        <w:r>
          <w:rPr>
            <w:rStyle w:val="CommentReference"/>
            <w:rFonts w:asciiTheme="minorHAnsi" w:eastAsiaTheme="minorHAnsi" w:hAnsiTheme="minorHAnsi" w:cstheme="minorBidi"/>
          </w:rPr>
          <w:commentReference w:id="97"/>
        </w:r>
      </w:ins>
    </w:p>
    <w:p w14:paraId="2605C1B5" w14:textId="64DDFD2C" w:rsidR="00490B8C" w:rsidRPr="00D5448A" w:rsidDel="002825C3" w:rsidRDefault="00490B8C" w:rsidP="00490B8C">
      <w:pPr>
        <w:spacing w:line="480" w:lineRule="auto"/>
        <w:ind w:left="720" w:hanging="720"/>
        <w:contextualSpacing/>
        <w:rPr>
          <w:del w:id="102" w:author="Justin Sanchez" w:date="2020-01-14T18:19:00Z"/>
        </w:rPr>
      </w:pPr>
      <w:del w:id="103" w:author="Justin Sanchez" w:date="2020-01-14T18:19:00Z">
        <w:r w:rsidRPr="00D5448A" w:rsidDel="002825C3">
          <w:lastRenderedPageBreak/>
          <w:delText xml:space="preserve">Eberhardt, J. L., Goff, P. A., Purdie, V. J., &amp; Davies, P. G. (2004). Seeing black: </w:delText>
        </w:r>
      </w:del>
      <w:del w:id="104" w:author="Justin Sanchez" w:date="2020-01-14T16:52:00Z">
        <w:r w:rsidRPr="00D5448A" w:rsidDel="00653D21">
          <w:delText>race</w:delText>
        </w:r>
      </w:del>
      <w:del w:id="105" w:author="Justin Sanchez" w:date="2020-01-14T18:19:00Z">
        <w:r w:rsidRPr="00D5448A" w:rsidDel="002825C3">
          <w:delText>, crime, and visual processing. </w:delText>
        </w:r>
        <w:r w:rsidRPr="00D5448A" w:rsidDel="002825C3">
          <w:rPr>
            <w:i/>
            <w:iCs/>
          </w:rPr>
          <w:delText xml:space="preserve">Journal of </w:delText>
        </w:r>
        <w:r w:rsidDel="002825C3">
          <w:rPr>
            <w:i/>
            <w:iCs/>
          </w:rPr>
          <w:delText>P</w:delText>
        </w:r>
        <w:r w:rsidRPr="00D5448A" w:rsidDel="002825C3">
          <w:rPr>
            <w:i/>
            <w:iCs/>
          </w:rPr>
          <w:delText xml:space="preserve">ersonality and </w:delText>
        </w:r>
        <w:r w:rsidDel="002825C3">
          <w:rPr>
            <w:i/>
            <w:iCs/>
          </w:rPr>
          <w:delText>S</w:delText>
        </w:r>
        <w:r w:rsidRPr="00D5448A" w:rsidDel="002825C3">
          <w:rPr>
            <w:i/>
            <w:iCs/>
          </w:rPr>
          <w:delText xml:space="preserve">ocial </w:delText>
        </w:r>
        <w:r w:rsidDel="002825C3">
          <w:rPr>
            <w:i/>
            <w:iCs/>
          </w:rPr>
          <w:delText>P</w:delText>
        </w:r>
        <w:r w:rsidRPr="00D5448A" w:rsidDel="002825C3">
          <w:rPr>
            <w:i/>
            <w:iCs/>
          </w:rPr>
          <w:delText>sychology</w:delText>
        </w:r>
        <w:r w:rsidRPr="00D5448A" w:rsidDel="002825C3">
          <w:delText>, </w:delText>
        </w:r>
        <w:r w:rsidRPr="00D5448A" w:rsidDel="002825C3">
          <w:rPr>
            <w:i/>
            <w:iCs/>
          </w:rPr>
          <w:delText>87</w:delText>
        </w:r>
        <w:r w:rsidRPr="00D5448A" w:rsidDel="002825C3">
          <w:delText>, 876</w:delText>
        </w:r>
        <w:r w:rsidR="001E0139" w:rsidDel="002825C3">
          <w:delText>-893</w:delText>
        </w:r>
        <w:r w:rsidRPr="00D5448A" w:rsidDel="002825C3">
          <w:delText>.</w:delText>
        </w:r>
        <w:r w:rsidDel="002825C3">
          <w:delText xml:space="preserve"> doi: </w:delText>
        </w:r>
        <w:r w:rsidRPr="00D5448A" w:rsidDel="002825C3">
          <w:delText>http://dx.doi.org/10.1037/0022-3514.87.6.876</w:delText>
        </w:r>
      </w:del>
    </w:p>
    <w:p w14:paraId="0EBB2EFC" w14:textId="12779646" w:rsidR="000A7A03" w:rsidRPr="000A7A03" w:rsidRDefault="000A7A03" w:rsidP="000A7A03">
      <w:pPr>
        <w:spacing w:line="480" w:lineRule="auto"/>
        <w:ind w:left="720" w:hanging="720"/>
        <w:contextualSpacing/>
      </w:pPr>
      <w:proofErr w:type="spellStart"/>
      <w:r w:rsidRPr="000A7A03">
        <w:t>Etaugh</w:t>
      </w:r>
      <w:proofErr w:type="spellEnd"/>
      <w:r w:rsidRPr="000A7A03">
        <w:t>, C., &amp; Sanders, S. (1974). Evaluation of performance as a function of status and sex variables. </w:t>
      </w:r>
      <w:r w:rsidRPr="000A7A03">
        <w:rPr>
          <w:i/>
          <w:iCs/>
        </w:rPr>
        <w:t>The Journal of Social Psychology</w:t>
      </w:r>
      <w:r w:rsidRPr="000A7A03">
        <w:t>, </w:t>
      </w:r>
      <w:r w:rsidRPr="000A7A03">
        <w:rPr>
          <w:i/>
          <w:iCs/>
        </w:rPr>
        <w:t>94</w:t>
      </w:r>
      <w:r w:rsidRPr="000A7A03">
        <w:t>, 237-241.</w:t>
      </w:r>
    </w:p>
    <w:p w14:paraId="45E511F3" w14:textId="6FC6BEC1" w:rsidR="00490B8C" w:rsidRDefault="000A7A03" w:rsidP="000A7A03">
      <w:pPr>
        <w:spacing w:line="480" w:lineRule="auto"/>
        <w:ind w:left="720" w:hanging="720"/>
        <w:contextualSpacing/>
      </w:pPr>
      <w:del w:id="106" w:author="Manuel Sanchez (Student)" w:date="2020-01-19T13:56:00Z">
        <w:r w:rsidRPr="000A7A03" w:rsidDel="0076611E">
          <w:delText xml:space="preserve"> </w:delText>
        </w:r>
      </w:del>
      <w:proofErr w:type="spellStart"/>
      <w:r w:rsidR="00490B8C" w:rsidRPr="00C60653">
        <w:t>Fabes</w:t>
      </w:r>
      <w:proofErr w:type="spellEnd"/>
      <w:r w:rsidR="00490B8C" w:rsidRPr="00C60653">
        <w:t xml:space="preserve">, R. A., &amp; Martin, C. L. (1991). Gender and age stereotypes of emotionality. </w:t>
      </w:r>
      <w:r w:rsidR="00490B8C" w:rsidRPr="00E44EE3">
        <w:rPr>
          <w:i/>
        </w:rPr>
        <w:t>Personality and Social Psychology Bulletin</w:t>
      </w:r>
      <w:r w:rsidR="00490B8C" w:rsidRPr="00C60653">
        <w:t xml:space="preserve">, </w:t>
      </w:r>
      <w:r w:rsidR="00490B8C" w:rsidRPr="00E44EE3">
        <w:rPr>
          <w:i/>
        </w:rPr>
        <w:t>17</w:t>
      </w:r>
      <w:r w:rsidR="00490B8C" w:rsidRPr="00C60653">
        <w:t>, 532-540. doi:</w:t>
      </w:r>
      <w:r w:rsidR="00490B8C">
        <w:t xml:space="preserve"> </w:t>
      </w:r>
      <w:r w:rsidR="00490B8C" w:rsidRPr="00C60653">
        <w:t>10.1177/0146167291175008</w:t>
      </w:r>
    </w:p>
    <w:p w14:paraId="7FEE5EE8" w14:textId="3690EC66" w:rsidR="00490B8C" w:rsidRDefault="00490B8C" w:rsidP="00490B8C">
      <w:pPr>
        <w:spacing w:line="480" w:lineRule="auto"/>
        <w:ind w:left="720" w:hanging="720"/>
        <w:contextualSpacing/>
      </w:pPr>
      <w:r w:rsidRPr="00570000">
        <w:t xml:space="preserve">Garner, J. H., Maxwell, C. D., &amp; Heraux, C. G. (2002). Characteristics associated with the prevalence and severity of force used by the police. </w:t>
      </w:r>
      <w:r w:rsidRPr="00E44EE3">
        <w:rPr>
          <w:i/>
        </w:rPr>
        <w:t>Justice Quarterly</w:t>
      </w:r>
      <w:r w:rsidRPr="00570000">
        <w:t xml:space="preserve">, </w:t>
      </w:r>
      <w:r w:rsidRPr="00E44EE3">
        <w:rPr>
          <w:i/>
        </w:rPr>
        <w:t>19</w:t>
      </w:r>
      <w:r w:rsidRPr="00570000">
        <w:t>, 705-746.</w:t>
      </w:r>
      <w:r>
        <w:t xml:space="preserve"> doi: </w:t>
      </w:r>
      <w:r w:rsidRPr="00E44EE3">
        <w:t>10.1080/07418820200095401</w:t>
      </w:r>
    </w:p>
    <w:p w14:paraId="76BBDCFE" w14:textId="70C9C950" w:rsidR="00490B8C" w:rsidRDefault="00490B8C" w:rsidP="00490B8C">
      <w:pPr>
        <w:spacing w:line="480" w:lineRule="auto"/>
        <w:ind w:left="720" w:hanging="720"/>
        <w:contextualSpacing/>
      </w:pPr>
      <w:r w:rsidRPr="005D46E1">
        <w:t xml:space="preserve">Ghavami, N., &amp; Peplau, L. A. (2013). An </w:t>
      </w:r>
      <w:r>
        <w:t>i</w:t>
      </w:r>
      <w:r w:rsidRPr="005D46E1">
        <w:t xml:space="preserve">ntersectional </w:t>
      </w:r>
      <w:r>
        <w:t>a</w:t>
      </w:r>
      <w:r w:rsidRPr="005D46E1">
        <w:t xml:space="preserve">nalysis of </w:t>
      </w:r>
      <w:r>
        <w:t>g</w:t>
      </w:r>
      <w:r w:rsidRPr="005D46E1">
        <w:t xml:space="preserve">ender and </w:t>
      </w:r>
      <w:r>
        <w:t>e</w:t>
      </w:r>
      <w:r w:rsidRPr="005D46E1">
        <w:t xml:space="preserve">thnic </w:t>
      </w:r>
      <w:r>
        <w:t>s</w:t>
      </w:r>
      <w:r w:rsidRPr="005D46E1">
        <w:t xml:space="preserve">tereotypes: Testing </w:t>
      </w:r>
      <w:r>
        <w:t>t</w:t>
      </w:r>
      <w:r w:rsidRPr="005D46E1">
        <w:t xml:space="preserve">hree </w:t>
      </w:r>
      <w:r>
        <w:t>h</w:t>
      </w:r>
      <w:r w:rsidRPr="005D46E1">
        <w:t>ypotheses. </w:t>
      </w:r>
      <w:r w:rsidRPr="005D46E1">
        <w:rPr>
          <w:i/>
          <w:iCs/>
        </w:rPr>
        <w:t>Psychology of Women Quarterly</w:t>
      </w:r>
      <w:r w:rsidRPr="005D46E1">
        <w:t>, </w:t>
      </w:r>
      <w:r w:rsidRPr="005D46E1">
        <w:rPr>
          <w:i/>
          <w:iCs/>
        </w:rPr>
        <w:t>37</w:t>
      </w:r>
      <w:r w:rsidRPr="005D46E1">
        <w:t>, 113–127. </w:t>
      </w:r>
      <w:proofErr w:type="spellStart"/>
      <w:r w:rsidR="0001013E">
        <w:fldChar w:fldCharType="begin"/>
      </w:r>
      <w:r w:rsidR="0001013E">
        <w:instrText xml:space="preserve"> HYPERLINK "https://doi.org/10.1177/0361684312464203" </w:instrText>
      </w:r>
      <w:r w:rsidR="0001013E">
        <w:fldChar w:fldCharType="separate"/>
      </w:r>
      <w:r w:rsidRPr="005D46E1">
        <w:rPr>
          <w:rStyle w:val="Hyperlink"/>
        </w:rPr>
        <w:t>doi</w:t>
      </w:r>
      <w:proofErr w:type="spellEnd"/>
      <w:r>
        <w:rPr>
          <w:rStyle w:val="Hyperlink"/>
        </w:rPr>
        <w:t xml:space="preserve">: </w:t>
      </w:r>
      <w:r w:rsidRPr="005D46E1">
        <w:rPr>
          <w:rStyle w:val="Hyperlink"/>
        </w:rPr>
        <w:t>10.1177/0361684312464203</w:t>
      </w:r>
      <w:r w:rsidR="0001013E">
        <w:rPr>
          <w:rStyle w:val="Hyperlink"/>
        </w:rPr>
        <w:fldChar w:fldCharType="end"/>
      </w:r>
    </w:p>
    <w:p w14:paraId="201A0013" w14:textId="77777777" w:rsidR="00490B8C" w:rsidRPr="00563C29" w:rsidRDefault="00490B8C" w:rsidP="00490B8C">
      <w:pPr>
        <w:spacing w:line="480" w:lineRule="auto"/>
        <w:ind w:left="720" w:hanging="720"/>
        <w:contextualSpacing/>
      </w:pPr>
      <w:r w:rsidRPr="00563C29">
        <w:t>Gill, M. J. (2004). When information does not deter stereotyping: Prescriptive stereotyping can foster bias under conditions that deter descriptive stereotyping. </w:t>
      </w:r>
      <w:r w:rsidRPr="00563C29">
        <w:rPr>
          <w:i/>
          <w:iCs/>
        </w:rPr>
        <w:t xml:space="preserve">Journal of </w:t>
      </w:r>
      <w:r>
        <w:rPr>
          <w:i/>
          <w:iCs/>
        </w:rPr>
        <w:t>E</w:t>
      </w:r>
      <w:r w:rsidRPr="00563C29">
        <w:rPr>
          <w:i/>
          <w:iCs/>
        </w:rPr>
        <w:t xml:space="preserve">xperimental </w:t>
      </w:r>
      <w:r>
        <w:rPr>
          <w:i/>
          <w:iCs/>
        </w:rPr>
        <w:t>S</w:t>
      </w:r>
      <w:r w:rsidRPr="00563C29">
        <w:rPr>
          <w:i/>
          <w:iCs/>
        </w:rPr>
        <w:t xml:space="preserve">ocial </w:t>
      </w:r>
      <w:r>
        <w:rPr>
          <w:i/>
          <w:iCs/>
        </w:rPr>
        <w:t>P</w:t>
      </w:r>
      <w:r w:rsidRPr="00563C29">
        <w:rPr>
          <w:i/>
          <w:iCs/>
        </w:rPr>
        <w:t>sychology</w:t>
      </w:r>
      <w:r w:rsidRPr="00563C29">
        <w:t>, </w:t>
      </w:r>
      <w:r w:rsidRPr="00563C29">
        <w:rPr>
          <w:i/>
          <w:iCs/>
        </w:rPr>
        <w:t>40</w:t>
      </w:r>
      <w:r w:rsidRPr="00563C29">
        <w:t>, 619-632.</w:t>
      </w:r>
      <w:r>
        <w:t xml:space="preserve"> </w:t>
      </w:r>
      <w:proofErr w:type="spellStart"/>
      <w:r>
        <w:t>doi</w:t>
      </w:r>
      <w:proofErr w:type="spellEnd"/>
      <w:r>
        <w:t xml:space="preserve">: </w:t>
      </w:r>
      <w:r w:rsidRPr="00563C29">
        <w:t>https://doi.org/10.1016/j.jesp.2003.12.001</w:t>
      </w:r>
    </w:p>
    <w:p w14:paraId="20819FDD" w14:textId="77777777" w:rsidR="00490B8C" w:rsidRPr="006476D7" w:rsidRDefault="00490B8C" w:rsidP="00490B8C">
      <w:pPr>
        <w:spacing w:line="480" w:lineRule="auto"/>
        <w:ind w:left="720" w:hanging="720"/>
        <w:contextualSpacing/>
      </w:pPr>
      <w:r w:rsidRPr="006476D7">
        <w:t xml:space="preserve">Goodman, J. K., Cryder, C. E., &amp; Cheema, A. (2013). Data collection in a flat world: The strengths and weaknesses of Mechanical Turk samples. </w:t>
      </w:r>
      <w:r w:rsidRPr="006476D7">
        <w:rPr>
          <w:i/>
          <w:iCs/>
        </w:rPr>
        <w:t>Journal of Behavioral Decision Making</w:t>
      </w:r>
      <w:r w:rsidRPr="006476D7">
        <w:t xml:space="preserve">, </w:t>
      </w:r>
      <w:r w:rsidRPr="006476D7">
        <w:rPr>
          <w:i/>
          <w:iCs/>
        </w:rPr>
        <w:t>26</w:t>
      </w:r>
      <w:r w:rsidRPr="006476D7">
        <w:t xml:space="preserve">, 213–224. doi:10.1002/bdm.1753 </w:t>
      </w:r>
    </w:p>
    <w:p w14:paraId="27DE954A" w14:textId="083CEE1D" w:rsidR="00490B8C" w:rsidRDefault="00490B8C" w:rsidP="00490B8C">
      <w:pPr>
        <w:spacing w:line="480" w:lineRule="auto"/>
        <w:ind w:left="720" w:hanging="720"/>
        <w:contextualSpacing/>
      </w:pPr>
      <w:r w:rsidRPr="00222788">
        <w:t xml:space="preserve">Granot, Y., Balcetis, E., Schneider, K. E., &amp; Tyler, T. R. (2014). Justice is not blind: Visual attention exaggerates effects of group identification on legal punishment. </w:t>
      </w:r>
      <w:r w:rsidRPr="00E44EE3">
        <w:rPr>
          <w:i/>
        </w:rPr>
        <w:t>Journal of Experimental Psychology</w:t>
      </w:r>
      <w:r w:rsidRPr="00222788">
        <w:t xml:space="preserve">: </w:t>
      </w:r>
      <w:r w:rsidRPr="00E44EE3">
        <w:rPr>
          <w:i/>
        </w:rPr>
        <w:t>General</w:t>
      </w:r>
      <w:r w:rsidRPr="00222788">
        <w:t xml:space="preserve">, </w:t>
      </w:r>
      <w:r w:rsidRPr="00E44EE3">
        <w:rPr>
          <w:i/>
        </w:rPr>
        <w:t>143</w:t>
      </w:r>
      <w:r w:rsidRPr="00222788">
        <w:t>, 2196-2208. doi:</w:t>
      </w:r>
      <w:r>
        <w:t xml:space="preserve"> </w:t>
      </w:r>
      <w:r w:rsidRPr="00222788">
        <w:t>10.1037/a0037893</w:t>
      </w:r>
    </w:p>
    <w:p w14:paraId="47D53637" w14:textId="24877F51" w:rsidR="00490B8C" w:rsidRDefault="00490B8C" w:rsidP="00490B8C">
      <w:pPr>
        <w:spacing w:line="480" w:lineRule="auto"/>
        <w:ind w:left="720" w:hanging="720"/>
        <w:contextualSpacing/>
      </w:pPr>
      <w:r w:rsidRPr="005421B4">
        <w:lastRenderedPageBreak/>
        <w:t xml:space="preserve">Harris, M. B., &amp; Knight-Bohnhoff, K. (1996). Gender and aggression: I. perceptions of aggression. </w:t>
      </w:r>
      <w:r w:rsidRPr="00E44EE3">
        <w:rPr>
          <w:i/>
        </w:rPr>
        <w:t>Sex Roles</w:t>
      </w:r>
      <w:r w:rsidRPr="005421B4">
        <w:t xml:space="preserve">, </w:t>
      </w:r>
      <w:r w:rsidRPr="00E44EE3">
        <w:rPr>
          <w:i/>
        </w:rPr>
        <w:t>35</w:t>
      </w:r>
      <w:r w:rsidRPr="005421B4">
        <w:t>, 1-26. doi:</w:t>
      </w:r>
      <w:r>
        <w:t xml:space="preserve"> </w:t>
      </w:r>
      <w:r w:rsidRPr="005421B4">
        <w:t>10.1007/BF01548172</w:t>
      </w:r>
    </w:p>
    <w:p w14:paraId="598DACD4" w14:textId="7D2C036A" w:rsidR="00490B8C" w:rsidRDefault="00490B8C" w:rsidP="00490B8C">
      <w:pPr>
        <w:spacing w:line="480" w:lineRule="auto"/>
        <w:ind w:left="720" w:hanging="720"/>
        <w:contextualSpacing/>
      </w:pPr>
      <w:r w:rsidRPr="00DD2E86">
        <w:t>Hastorf, A. H., &amp; Cantril, H. (1954). They saw a game; a case study. </w:t>
      </w:r>
      <w:r w:rsidRPr="00DD2E86">
        <w:rPr>
          <w:i/>
          <w:iCs/>
        </w:rPr>
        <w:t>The Journal of Abnormal and Social Psychology</w:t>
      </w:r>
      <w:r w:rsidRPr="00DD2E86">
        <w:t>, </w:t>
      </w:r>
      <w:r w:rsidRPr="00DD2E86">
        <w:rPr>
          <w:i/>
          <w:iCs/>
        </w:rPr>
        <w:t>49</w:t>
      </w:r>
      <w:r w:rsidRPr="00DD2E86">
        <w:t>, 129</w:t>
      </w:r>
      <w:r w:rsidR="001E0139">
        <w:t>-134</w:t>
      </w:r>
      <w:r w:rsidRPr="00DD2E86">
        <w:t>.</w:t>
      </w:r>
      <w:r>
        <w:t xml:space="preserve"> </w:t>
      </w:r>
      <w:r w:rsidRPr="00DD2E86">
        <w:t>Retrieved from</w:t>
      </w:r>
      <w:r>
        <w:t xml:space="preserve"> </w:t>
      </w:r>
      <w:r w:rsidR="0001013E">
        <w:fldChar w:fldCharType="begin"/>
      </w:r>
      <w:r w:rsidR="0001013E">
        <w:instrText xml:space="preserve"> HYPERLINK "http://login.ezproxy1.lib.asu.edu/login" </w:instrText>
      </w:r>
      <w:r w:rsidR="0001013E">
        <w:fldChar w:fldCharType="separate"/>
      </w:r>
      <w:r w:rsidRPr="00DD2E86">
        <w:rPr>
          <w:rStyle w:val="Hyperlink"/>
        </w:rPr>
        <w:t>http://login.ezproxy1.lib.asu.edu/</w:t>
      </w:r>
      <w:r w:rsidRPr="00433CEC">
        <w:rPr>
          <w:rStyle w:val="Hyperlink"/>
        </w:rPr>
        <w:t>login</w:t>
      </w:r>
      <w:r w:rsidR="0001013E">
        <w:rPr>
          <w:rStyle w:val="Hyperlink"/>
        </w:rPr>
        <w:fldChar w:fldCharType="end"/>
      </w:r>
      <w:r>
        <w:t xml:space="preserve"> </w:t>
      </w:r>
      <w:r w:rsidRPr="00DD2E86">
        <w:t>?</w:t>
      </w:r>
      <w:proofErr w:type="spellStart"/>
      <w:r w:rsidRPr="00DD2E86">
        <w:t>url</w:t>
      </w:r>
      <w:proofErr w:type="spellEnd"/>
      <w:r w:rsidRPr="00DD2E86">
        <w:t>=https://search-proquest</w:t>
      </w:r>
      <w:r>
        <w:t xml:space="preserve"> </w:t>
      </w:r>
      <w:r w:rsidRPr="00DD2E86">
        <w:t>com.ezproxy1.lib.asu.edu/</w:t>
      </w:r>
      <w:proofErr w:type="spellStart"/>
      <w:r w:rsidRPr="00DD2E86">
        <w:t>docview</w:t>
      </w:r>
      <w:proofErr w:type="spellEnd"/>
      <w:r w:rsidRPr="00DD2E86">
        <w:t>/75433209?accountid=</w:t>
      </w:r>
      <w:r>
        <w:t xml:space="preserve"> </w:t>
      </w:r>
      <w:r w:rsidRPr="00DD2E86">
        <w:t>4485</w:t>
      </w:r>
    </w:p>
    <w:p w14:paraId="2B2C1A7B" w14:textId="77777777" w:rsidR="00490B8C" w:rsidRDefault="00490B8C" w:rsidP="00490B8C">
      <w:pPr>
        <w:spacing w:line="480" w:lineRule="auto"/>
        <w:ind w:left="720" w:hanging="720"/>
        <w:contextualSpacing/>
      </w:pPr>
      <w:r w:rsidRPr="00394010">
        <w:t>Hayes, A. F. (2012). PROCESS: A versatile computational tool for observed variable mediation, moderation, and conditional process modeling [White paper]. Retrieved from http://www.afhayes.com/ public/process2012.pdf</w:t>
      </w:r>
    </w:p>
    <w:p w14:paraId="5600B5E0" w14:textId="77777777" w:rsidR="00490B8C" w:rsidRPr="00A0107B" w:rsidRDefault="00490B8C" w:rsidP="00490B8C">
      <w:pPr>
        <w:spacing w:line="480" w:lineRule="auto"/>
        <w:ind w:left="720" w:hanging="720"/>
        <w:contextualSpacing/>
      </w:pPr>
      <w:r w:rsidRPr="00A0107B">
        <w:t>Heilman, M. E. (2001). Description and prescription: How gender stereotypes prevent women's ascent up the organizational ladder. </w:t>
      </w:r>
      <w:r w:rsidRPr="00A0107B">
        <w:rPr>
          <w:i/>
          <w:iCs/>
        </w:rPr>
        <w:t xml:space="preserve">Journal of </w:t>
      </w:r>
      <w:r>
        <w:rPr>
          <w:i/>
          <w:iCs/>
        </w:rPr>
        <w:t>S</w:t>
      </w:r>
      <w:r w:rsidRPr="00A0107B">
        <w:rPr>
          <w:i/>
          <w:iCs/>
        </w:rPr>
        <w:t xml:space="preserve">ocial </w:t>
      </w:r>
      <w:r>
        <w:rPr>
          <w:i/>
          <w:iCs/>
        </w:rPr>
        <w:t>I</w:t>
      </w:r>
      <w:r w:rsidRPr="00A0107B">
        <w:rPr>
          <w:i/>
          <w:iCs/>
        </w:rPr>
        <w:t>ssues</w:t>
      </w:r>
      <w:r w:rsidRPr="00A0107B">
        <w:t>, </w:t>
      </w:r>
      <w:r w:rsidRPr="00A0107B">
        <w:rPr>
          <w:i/>
          <w:iCs/>
        </w:rPr>
        <w:t>57</w:t>
      </w:r>
      <w:r w:rsidRPr="00A0107B">
        <w:t>, 657-674.</w:t>
      </w:r>
      <w:r>
        <w:t xml:space="preserve"> doi: </w:t>
      </w:r>
      <w:r w:rsidRPr="00E83A92">
        <w:t>https://doi.org/10.1111/0022-4537.00234</w:t>
      </w:r>
    </w:p>
    <w:p w14:paraId="744E405E" w14:textId="77777777" w:rsidR="00490B8C" w:rsidRDefault="00490B8C" w:rsidP="00490B8C">
      <w:pPr>
        <w:spacing w:line="480" w:lineRule="auto"/>
        <w:ind w:left="720" w:hanging="720"/>
        <w:contextualSpacing/>
      </w:pPr>
      <w:r w:rsidRPr="005D46E1">
        <w:t>Heilman, M. E. (2012). Gender stereotypes and workplace bias. </w:t>
      </w:r>
      <w:r w:rsidRPr="005D46E1">
        <w:rPr>
          <w:i/>
          <w:iCs/>
        </w:rPr>
        <w:t xml:space="preserve">Research in </w:t>
      </w:r>
      <w:r>
        <w:rPr>
          <w:i/>
          <w:iCs/>
        </w:rPr>
        <w:t>O</w:t>
      </w:r>
      <w:r w:rsidRPr="005D46E1">
        <w:rPr>
          <w:i/>
          <w:iCs/>
        </w:rPr>
        <w:t>rganizational Behavior</w:t>
      </w:r>
      <w:r w:rsidRPr="005D46E1">
        <w:t>, </w:t>
      </w:r>
      <w:r w:rsidRPr="005D46E1">
        <w:rPr>
          <w:i/>
          <w:iCs/>
        </w:rPr>
        <w:t>32</w:t>
      </w:r>
      <w:r w:rsidRPr="005D46E1">
        <w:t>, 113-135.</w:t>
      </w:r>
      <w:r>
        <w:t xml:space="preserve"> doi: </w:t>
      </w:r>
      <w:r w:rsidR="0001013E">
        <w:fldChar w:fldCharType="begin"/>
      </w:r>
      <w:r w:rsidR="0001013E">
        <w:instrText xml:space="preserve"> HYPERLINK "https://doi.org/10.1016/j.riob.2012.11.003" \t "_blank" \o "Persistent link using digital object identifier" </w:instrText>
      </w:r>
      <w:r w:rsidR="0001013E">
        <w:fldChar w:fldCharType="separate"/>
      </w:r>
      <w:r w:rsidRPr="005D46E1">
        <w:rPr>
          <w:rStyle w:val="Hyperlink"/>
        </w:rPr>
        <w:t>10.1016/j.riob.2012.11.003</w:t>
      </w:r>
      <w:r w:rsidR="0001013E">
        <w:rPr>
          <w:rStyle w:val="Hyperlink"/>
        </w:rPr>
        <w:fldChar w:fldCharType="end"/>
      </w:r>
    </w:p>
    <w:p w14:paraId="790848DC" w14:textId="44669113" w:rsidR="00490B8C" w:rsidRDefault="00490B8C" w:rsidP="00490B8C">
      <w:pPr>
        <w:spacing w:line="480" w:lineRule="auto"/>
        <w:ind w:left="720" w:hanging="720"/>
        <w:contextualSpacing/>
        <w:rPr>
          <w:ins w:id="107" w:author="Manuel Sanchez (Student)" w:date="2020-01-19T13:44:00Z"/>
          <w:rStyle w:val="Hyperlink"/>
        </w:rPr>
      </w:pPr>
      <w:r w:rsidRPr="005D46E1">
        <w:t xml:space="preserve">Heilman, M. E., &amp; </w:t>
      </w:r>
      <w:proofErr w:type="spellStart"/>
      <w:r w:rsidRPr="005D46E1">
        <w:t>Okimoto</w:t>
      </w:r>
      <w:proofErr w:type="spellEnd"/>
      <w:r w:rsidRPr="005D46E1">
        <w:t xml:space="preserve">, T. G. (2007). Why are women penalized for success at male </w:t>
      </w:r>
      <w:proofErr w:type="gramStart"/>
      <w:r w:rsidRPr="005D46E1">
        <w:t>tasks?:</w:t>
      </w:r>
      <w:proofErr w:type="gramEnd"/>
      <w:r w:rsidRPr="005D46E1">
        <w:t xml:space="preserve"> </w:t>
      </w:r>
      <w:r>
        <w:t>T</w:t>
      </w:r>
      <w:r w:rsidRPr="005D46E1">
        <w:t>he implied communality deficit. </w:t>
      </w:r>
      <w:r w:rsidRPr="005D46E1">
        <w:rPr>
          <w:i/>
          <w:iCs/>
        </w:rPr>
        <w:t xml:space="preserve">Journal of </w:t>
      </w:r>
      <w:r>
        <w:rPr>
          <w:i/>
          <w:iCs/>
        </w:rPr>
        <w:t>A</w:t>
      </w:r>
      <w:r w:rsidRPr="005D46E1">
        <w:rPr>
          <w:i/>
          <w:iCs/>
        </w:rPr>
        <w:t xml:space="preserve">pplied </w:t>
      </w:r>
      <w:r>
        <w:rPr>
          <w:i/>
          <w:iCs/>
        </w:rPr>
        <w:t>P</w:t>
      </w:r>
      <w:r w:rsidRPr="005D46E1">
        <w:rPr>
          <w:i/>
          <w:iCs/>
        </w:rPr>
        <w:t>sychology</w:t>
      </w:r>
      <w:r w:rsidRPr="005D46E1">
        <w:t>, </w:t>
      </w:r>
      <w:r w:rsidRPr="005D46E1">
        <w:rPr>
          <w:i/>
          <w:iCs/>
        </w:rPr>
        <w:t>92</w:t>
      </w:r>
      <w:r w:rsidRPr="005D46E1">
        <w:t>, 81</w:t>
      </w:r>
      <w:r w:rsidR="001E0139">
        <w:t>-92</w:t>
      </w:r>
      <w:r w:rsidRPr="005D46E1">
        <w:t>.</w:t>
      </w:r>
      <w:r>
        <w:t xml:space="preserve"> doi: </w:t>
      </w:r>
      <w:r w:rsidR="0001013E">
        <w:fldChar w:fldCharType="begin"/>
      </w:r>
      <w:r w:rsidR="0001013E">
        <w:instrText xml:space="preserve"> HYPERLINK "https://psycnet.apa.org/doi/10.1037/0021-9010.92.1.81" \t "_blank" </w:instrText>
      </w:r>
      <w:r w:rsidR="0001013E">
        <w:fldChar w:fldCharType="separate"/>
      </w:r>
      <w:r w:rsidRPr="005D46E1">
        <w:rPr>
          <w:rStyle w:val="Hyperlink"/>
        </w:rPr>
        <w:t>10.1037/0021-9010.92.1.81</w:t>
      </w:r>
      <w:r w:rsidR="0001013E">
        <w:rPr>
          <w:rStyle w:val="Hyperlink"/>
        </w:rPr>
        <w:fldChar w:fldCharType="end"/>
      </w:r>
    </w:p>
    <w:p w14:paraId="2DD86656" w14:textId="2AE9C232" w:rsidR="000001FF" w:rsidRDefault="000001FF" w:rsidP="00490B8C">
      <w:pPr>
        <w:spacing w:line="480" w:lineRule="auto"/>
        <w:ind w:left="720" w:hanging="720"/>
        <w:contextualSpacing/>
      </w:pPr>
      <w:ins w:id="108" w:author="Manuel Sanchez (Student)" w:date="2020-01-19T13:44:00Z">
        <w:r w:rsidRPr="000001FF">
          <w:t xml:space="preserve">Heilman, M. E., Wallen, A. S., Fuchs, D., &amp; </w:t>
        </w:r>
        <w:proofErr w:type="spellStart"/>
        <w:r w:rsidRPr="000001FF">
          <w:t>Tamkins</w:t>
        </w:r>
        <w:proofErr w:type="spellEnd"/>
        <w:r w:rsidRPr="000001FF">
          <w:t xml:space="preserve">, M. M. (2004). Penalties for success: Reactions to women who succeed at male gender-typed tasks. </w:t>
        </w:r>
        <w:r w:rsidRPr="000001FF">
          <w:rPr>
            <w:i/>
            <w:iCs/>
            <w:rPrChange w:id="109" w:author="Manuel Sanchez (Student)" w:date="2020-01-19T13:44:00Z">
              <w:rPr/>
            </w:rPrChange>
          </w:rPr>
          <w:t>Journal of Applied Psychology</w:t>
        </w:r>
        <w:r w:rsidRPr="000001FF">
          <w:t xml:space="preserve">, </w:t>
        </w:r>
        <w:r w:rsidRPr="000001FF">
          <w:rPr>
            <w:i/>
            <w:iCs/>
            <w:rPrChange w:id="110" w:author="Manuel Sanchez (Student)" w:date="2020-01-19T13:44:00Z">
              <w:rPr/>
            </w:rPrChange>
          </w:rPr>
          <w:t>89</w:t>
        </w:r>
        <w:r w:rsidRPr="000001FF">
          <w:t xml:space="preserve">, 416-427. </w:t>
        </w:r>
        <w:proofErr w:type="spellStart"/>
        <w:r w:rsidRPr="000001FF">
          <w:t>doi</w:t>
        </w:r>
        <w:proofErr w:type="spellEnd"/>
        <w:r w:rsidRPr="000001FF">
          <w:t>:</w:t>
        </w:r>
        <w:r>
          <w:t xml:space="preserve"> </w:t>
        </w:r>
        <w:r w:rsidRPr="000001FF">
          <w:t>10.1037/0021-9010.89.3.416</w:t>
        </w:r>
      </w:ins>
    </w:p>
    <w:p w14:paraId="4DE023B8" w14:textId="4022D66F" w:rsidR="00490B8C" w:rsidRDefault="00490B8C" w:rsidP="00490B8C">
      <w:pPr>
        <w:spacing w:line="480" w:lineRule="auto"/>
        <w:ind w:left="720" w:hanging="720"/>
        <w:contextualSpacing/>
      </w:pPr>
      <w:r w:rsidRPr="008916B1">
        <w:t xml:space="preserve">Hoffman, P. B., &amp; Hickey, E. R. (2005). </w:t>
      </w:r>
      <w:r w:rsidR="002405EA">
        <w:t>Use-of-force</w:t>
      </w:r>
      <w:r w:rsidRPr="008916B1">
        <w:t xml:space="preserve"> by female police officers. </w:t>
      </w:r>
      <w:r w:rsidRPr="00E44EE3">
        <w:rPr>
          <w:i/>
        </w:rPr>
        <w:t>Journal of Criminal Justice</w:t>
      </w:r>
      <w:r w:rsidRPr="008916B1">
        <w:t xml:space="preserve">, </w:t>
      </w:r>
      <w:r w:rsidRPr="00E44EE3">
        <w:rPr>
          <w:i/>
        </w:rPr>
        <w:t>33</w:t>
      </w:r>
      <w:r w:rsidRPr="008916B1">
        <w:t>, 145-151. doi:</w:t>
      </w:r>
      <w:r>
        <w:t xml:space="preserve"> </w:t>
      </w:r>
      <w:r w:rsidRPr="008916B1">
        <w:t>10.1016/j.jcrimjus.2004.12.006</w:t>
      </w:r>
    </w:p>
    <w:p w14:paraId="2AC7372A" w14:textId="14F6BD78" w:rsidR="00490B8C" w:rsidRPr="000C0348" w:rsidDel="0001013E" w:rsidRDefault="00490B8C" w:rsidP="00490B8C">
      <w:pPr>
        <w:spacing w:line="480" w:lineRule="auto"/>
        <w:ind w:left="720" w:hanging="720"/>
        <w:contextualSpacing/>
        <w:rPr>
          <w:del w:id="111" w:author="Justin Sanchez" w:date="2020-01-14T18:10:00Z"/>
        </w:rPr>
      </w:pPr>
      <w:del w:id="112" w:author="Justin Sanchez" w:date="2020-01-14T18:10:00Z">
        <w:r w:rsidRPr="000C0348" w:rsidDel="0001013E">
          <w:lastRenderedPageBreak/>
          <w:delText xml:space="preserve">Hugenberg, K. (2005). Social categorization and the perception of facial affect: </w:delText>
        </w:r>
      </w:del>
      <w:del w:id="113" w:author="Justin Sanchez" w:date="2020-01-14T16:53:00Z">
        <w:r w:rsidRPr="000C0348" w:rsidDel="00653D21">
          <w:delText xml:space="preserve">target </w:delText>
        </w:r>
      </w:del>
      <w:del w:id="114" w:author="Justin Sanchez" w:date="2020-01-14T18:10:00Z">
        <w:r w:rsidRPr="000C0348" w:rsidDel="0001013E">
          <w:delText>race moderates the response latency advantage for happy faces. </w:delText>
        </w:r>
        <w:r w:rsidRPr="000C0348" w:rsidDel="0001013E">
          <w:rPr>
            <w:i/>
            <w:iCs/>
          </w:rPr>
          <w:delText>Emotion</w:delText>
        </w:r>
        <w:r w:rsidRPr="000C0348" w:rsidDel="0001013E">
          <w:delText>, </w:delText>
        </w:r>
        <w:r w:rsidRPr="000C0348" w:rsidDel="0001013E">
          <w:rPr>
            <w:i/>
            <w:iCs/>
          </w:rPr>
          <w:delText>5</w:delText>
        </w:r>
        <w:r w:rsidRPr="000C0348" w:rsidDel="0001013E">
          <w:delText>, 267</w:delText>
        </w:r>
        <w:r w:rsidR="001E0139" w:rsidDel="0001013E">
          <w:delText>-276</w:delText>
        </w:r>
        <w:r w:rsidRPr="000C0348" w:rsidDel="0001013E">
          <w:delText>.</w:delText>
        </w:r>
        <w:r w:rsidDel="0001013E">
          <w:delText xml:space="preserve"> doi: </w:delText>
        </w:r>
        <w:r w:rsidRPr="000C0348" w:rsidDel="0001013E">
          <w:delText>http://dx.doi.org/10.1037/1528-3542.5.3.267</w:delText>
        </w:r>
      </w:del>
    </w:p>
    <w:p w14:paraId="379C209F" w14:textId="77777777" w:rsidR="00490B8C" w:rsidRPr="00D46827" w:rsidRDefault="00490B8C" w:rsidP="00490B8C">
      <w:pPr>
        <w:spacing w:line="480" w:lineRule="auto"/>
        <w:ind w:left="720" w:hanging="720"/>
        <w:contextualSpacing/>
      </w:pPr>
      <w:proofErr w:type="spellStart"/>
      <w:r w:rsidRPr="00D46827">
        <w:t>Hugenberg</w:t>
      </w:r>
      <w:proofErr w:type="spellEnd"/>
      <w:r w:rsidRPr="00D46827">
        <w:t>, K., &amp; Bodenhausen, G. V. (2003). Facing prejudice: Implicit prejudice and the perception of facial threat. </w:t>
      </w:r>
      <w:r w:rsidRPr="00D46827">
        <w:rPr>
          <w:i/>
          <w:iCs/>
        </w:rPr>
        <w:t>Psychological Science</w:t>
      </w:r>
      <w:r w:rsidRPr="00D46827">
        <w:t>, </w:t>
      </w:r>
      <w:r w:rsidRPr="00D46827">
        <w:rPr>
          <w:i/>
          <w:iCs/>
        </w:rPr>
        <w:t>14</w:t>
      </w:r>
      <w:r w:rsidRPr="00D46827">
        <w:t>, 640-643.</w:t>
      </w:r>
      <w:r>
        <w:t xml:space="preserve"> doi: </w:t>
      </w:r>
      <w:r w:rsidRPr="00D46827">
        <w:t>https://doi.org/10.1046/j.0956-7976.2003.psci_1478.x</w:t>
      </w:r>
    </w:p>
    <w:p w14:paraId="7B9C4FD8" w14:textId="13893EBD" w:rsidR="00490B8C" w:rsidRDefault="00490B8C" w:rsidP="00490B8C">
      <w:pPr>
        <w:spacing w:line="480" w:lineRule="auto"/>
        <w:ind w:left="720" w:hanging="720"/>
        <w:contextualSpacing/>
      </w:pPr>
      <w:r w:rsidRPr="00B81AE5">
        <w:t xml:space="preserve">Jefferis, E. S., Kaminski, R. J., Holmes, S., &amp; Hanley, D. E. (1997). The effect of a videotaped arrest on public perceptions of police use. </w:t>
      </w:r>
      <w:r w:rsidRPr="00E44EE3">
        <w:rPr>
          <w:i/>
        </w:rPr>
        <w:t>Journal of Criminal Justice</w:t>
      </w:r>
      <w:r w:rsidRPr="00B81AE5">
        <w:t xml:space="preserve">, </w:t>
      </w:r>
      <w:r w:rsidRPr="00E44EE3">
        <w:rPr>
          <w:i/>
        </w:rPr>
        <w:t>25</w:t>
      </w:r>
      <w:r w:rsidRPr="00B81AE5">
        <w:t>, 381-395. doi:</w:t>
      </w:r>
      <w:r>
        <w:t xml:space="preserve"> </w:t>
      </w:r>
      <w:r w:rsidRPr="00B81AE5">
        <w:t>10.1016/S0047-2352(97)00022-6</w:t>
      </w:r>
    </w:p>
    <w:p w14:paraId="36B01ABD" w14:textId="77777777" w:rsidR="00490B8C" w:rsidRPr="0023488F" w:rsidRDefault="00490B8C" w:rsidP="00490B8C">
      <w:pPr>
        <w:spacing w:line="480" w:lineRule="auto"/>
        <w:ind w:left="720" w:hanging="720"/>
        <w:contextualSpacing/>
      </w:pPr>
      <w:r w:rsidRPr="0023488F">
        <w:t>Jones, K. A., Crozier, W. E., &amp; Strange, D. (2017). Believing is seeing: Biased viewing of body-worn camera footage. </w:t>
      </w:r>
      <w:r w:rsidRPr="0023488F">
        <w:rPr>
          <w:i/>
          <w:iCs/>
        </w:rPr>
        <w:t>Journal of Applied Research in Memory and Cognition</w:t>
      </w:r>
      <w:r w:rsidRPr="0023488F">
        <w:t>, </w:t>
      </w:r>
      <w:r w:rsidRPr="0023488F">
        <w:rPr>
          <w:i/>
          <w:iCs/>
        </w:rPr>
        <w:t>6</w:t>
      </w:r>
      <w:r w:rsidRPr="0023488F">
        <w:t>, 460-474.</w:t>
      </w:r>
      <w:r>
        <w:t xml:space="preserve"> doi: </w:t>
      </w:r>
      <w:r w:rsidRPr="0023488F">
        <w:t>https://doi.org/10.1016/j.jarmac.2017.07.007</w:t>
      </w:r>
    </w:p>
    <w:p w14:paraId="1CFE9583" w14:textId="0E446DFE" w:rsidR="00490B8C" w:rsidRDefault="00490B8C" w:rsidP="00490B8C">
      <w:pPr>
        <w:spacing w:line="480" w:lineRule="auto"/>
        <w:ind w:left="720" w:hanging="720"/>
        <w:contextualSpacing/>
      </w:pPr>
      <w:r w:rsidRPr="008C4A70">
        <w:t xml:space="preserve">Kahan, D.; Hoffman, D.; Braman, D.; Evans, D. (2012). They Saw Protest: Cognitive </w:t>
      </w:r>
      <w:del w:id="115" w:author="Justin Sanchez" w:date="2020-01-14T16:53:00Z">
        <w:r w:rsidRPr="008C4A70" w:rsidDel="00653D21">
          <w:delText xml:space="preserve">Illiberalism </w:delText>
        </w:r>
      </w:del>
      <w:ins w:id="116" w:author="Justin Sanchez" w:date="2020-01-14T16:53:00Z">
        <w:r w:rsidR="00653D21">
          <w:t>i</w:t>
        </w:r>
        <w:r w:rsidR="00653D21" w:rsidRPr="008C4A70">
          <w:t xml:space="preserve">lliberalism </w:t>
        </w:r>
      </w:ins>
      <w:r w:rsidRPr="008C4A70">
        <w:t xml:space="preserve">and the </w:t>
      </w:r>
      <w:del w:id="117" w:author="Justin Sanchez" w:date="2020-01-14T16:53:00Z">
        <w:r w:rsidRPr="008C4A70" w:rsidDel="00653D21">
          <w:delText>Speech</w:delText>
        </w:r>
      </w:del>
      <w:ins w:id="118" w:author="Justin Sanchez" w:date="2020-01-14T16:53:00Z">
        <w:r w:rsidR="00653D21">
          <w:t>s</w:t>
        </w:r>
        <w:r w:rsidR="00653D21" w:rsidRPr="008C4A70">
          <w:t>peech</w:t>
        </w:r>
      </w:ins>
      <w:r w:rsidRPr="008C4A70">
        <w:t>-</w:t>
      </w:r>
      <w:del w:id="119" w:author="Justin Sanchez" w:date="2020-01-14T16:53:00Z">
        <w:r w:rsidRPr="008C4A70" w:rsidDel="00653D21">
          <w:delText xml:space="preserve">Conduct </w:delText>
        </w:r>
      </w:del>
      <w:ins w:id="120" w:author="Justin Sanchez" w:date="2020-01-14T16:53:00Z">
        <w:r w:rsidR="00653D21">
          <w:t>c</w:t>
        </w:r>
        <w:r w:rsidR="00653D21" w:rsidRPr="008C4A70">
          <w:t xml:space="preserve">onduct </w:t>
        </w:r>
      </w:ins>
      <w:del w:id="121" w:author="Justin Sanchez" w:date="2020-01-14T16:53:00Z">
        <w:r w:rsidRPr="008C4A70" w:rsidDel="00653D21">
          <w:delText>Distinction</w:delText>
        </w:r>
      </w:del>
      <w:ins w:id="122" w:author="Justin Sanchez" w:date="2020-01-14T16:53:00Z">
        <w:r w:rsidR="00653D21">
          <w:t>d</w:t>
        </w:r>
        <w:r w:rsidR="00653D21" w:rsidRPr="008C4A70">
          <w:t>istinction</w:t>
        </w:r>
      </w:ins>
      <w:r w:rsidRPr="008C4A70">
        <w:t xml:space="preserve">. </w:t>
      </w:r>
      <w:r w:rsidRPr="00E44EE3">
        <w:rPr>
          <w:i/>
        </w:rPr>
        <w:t>Stanford Law Review</w:t>
      </w:r>
      <w:r>
        <w:t>,</w:t>
      </w:r>
      <w:r w:rsidRPr="008C4A70">
        <w:t xml:space="preserve"> </w:t>
      </w:r>
      <w:r w:rsidRPr="00E44EE3">
        <w:rPr>
          <w:i/>
        </w:rPr>
        <w:t>64</w:t>
      </w:r>
      <w:r w:rsidRPr="008C4A70">
        <w:t>, 851</w:t>
      </w:r>
      <w:r>
        <w:noBreakHyphen/>
      </w:r>
      <w:r w:rsidRPr="008C4A70">
        <w:t>906.</w:t>
      </w:r>
      <w:r>
        <w:t> </w:t>
      </w:r>
    </w:p>
    <w:p w14:paraId="6DBA75B0" w14:textId="77777777" w:rsidR="00490B8C" w:rsidRPr="00A01D5E" w:rsidRDefault="00490B8C" w:rsidP="00490B8C">
      <w:pPr>
        <w:spacing w:line="480" w:lineRule="auto"/>
        <w:ind w:left="720" w:hanging="720"/>
        <w:contextualSpacing/>
      </w:pPr>
      <w:r w:rsidRPr="00A01D5E">
        <w:t>Kleider-Offutt, H. M., Bond, A. D., &amp; Hegerty, S. E. (2017). Black stereotypical features: When a face type can get you in trouble. </w:t>
      </w:r>
      <w:r w:rsidRPr="00A01D5E">
        <w:rPr>
          <w:i/>
          <w:iCs/>
        </w:rPr>
        <w:t>Current Directions in Psychological Science</w:t>
      </w:r>
      <w:r w:rsidRPr="00A01D5E">
        <w:t>, </w:t>
      </w:r>
      <w:r w:rsidRPr="00A01D5E">
        <w:rPr>
          <w:i/>
          <w:iCs/>
        </w:rPr>
        <w:t>26</w:t>
      </w:r>
      <w:r w:rsidRPr="00A01D5E">
        <w:t>, 28-33.</w:t>
      </w:r>
      <w:r>
        <w:t xml:space="preserve"> doi: </w:t>
      </w:r>
      <w:r w:rsidRPr="00A01D5E">
        <w:t>https://doi.org/10.1177/0963721416667916</w:t>
      </w:r>
    </w:p>
    <w:p w14:paraId="2541DC7F" w14:textId="7AA1752D" w:rsidR="00490B8C" w:rsidRDefault="00490B8C" w:rsidP="00490B8C">
      <w:pPr>
        <w:spacing w:line="480" w:lineRule="auto"/>
        <w:ind w:left="720" w:hanging="720"/>
        <w:contextualSpacing/>
      </w:pPr>
      <w:r w:rsidRPr="00454A91">
        <w:t>Koenig, A. M., Eagly, A. H., Mitchell, A. A., &amp; Ristikari, T. (2011). Are leader stereotypes masculine? A meta-analysis of three research paradigms. </w:t>
      </w:r>
      <w:r w:rsidRPr="00454A91">
        <w:rPr>
          <w:i/>
          <w:iCs/>
        </w:rPr>
        <w:t>Psychological bulletin</w:t>
      </w:r>
      <w:r w:rsidRPr="00454A91">
        <w:t>, </w:t>
      </w:r>
      <w:r w:rsidRPr="00454A91">
        <w:rPr>
          <w:i/>
          <w:iCs/>
        </w:rPr>
        <w:t>137</w:t>
      </w:r>
      <w:r w:rsidRPr="00454A91">
        <w:t>, 616</w:t>
      </w:r>
      <w:r w:rsidR="001E0139">
        <w:t>-642</w:t>
      </w:r>
      <w:r w:rsidRPr="00454A91">
        <w:t>.</w:t>
      </w:r>
    </w:p>
    <w:p w14:paraId="6AB4BBD7" w14:textId="1F194ACB" w:rsidR="00490B8C" w:rsidRPr="00B147C1" w:rsidRDefault="00490B8C" w:rsidP="00490B8C">
      <w:pPr>
        <w:spacing w:line="480" w:lineRule="auto"/>
        <w:ind w:left="720" w:hanging="720"/>
        <w:contextualSpacing/>
      </w:pPr>
      <w:proofErr w:type="spellStart"/>
      <w:r w:rsidRPr="00B147C1">
        <w:lastRenderedPageBreak/>
        <w:t>Lakens</w:t>
      </w:r>
      <w:proofErr w:type="spellEnd"/>
      <w:r w:rsidRPr="00B147C1">
        <w:t xml:space="preserve">, D. (2013). Calculating and reporting effect sizes to facilitate cumulative science: A practical primer for t-tests and ANOVAs. </w:t>
      </w:r>
      <w:r w:rsidRPr="00B147C1">
        <w:rPr>
          <w:i/>
          <w:iCs/>
        </w:rPr>
        <w:t xml:space="preserve">Frontiers in Psychology, 4, </w:t>
      </w:r>
      <w:r w:rsidRPr="00B147C1">
        <w:t xml:space="preserve">863. http://dx.doi.org/10.3389/fpsyg.2013.00863 </w:t>
      </w:r>
    </w:p>
    <w:p w14:paraId="329720CA" w14:textId="77777777" w:rsidR="00490B8C" w:rsidRPr="00B75927" w:rsidRDefault="00490B8C" w:rsidP="00490B8C">
      <w:pPr>
        <w:spacing w:line="480" w:lineRule="auto"/>
        <w:ind w:left="720" w:hanging="720"/>
        <w:contextualSpacing/>
      </w:pPr>
      <w:r>
        <w:t xml:space="preserve">Langton, L. (2010). </w:t>
      </w:r>
      <w:r>
        <w:rPr>
          <w:i/>
        </w:rPr>
        <w:t>Women in law enforcement, 1987-2008</w:t>
      </w:r>
      <w:r>
        <w:t xml:space="preserve"> (NCJ 230521). Washington, DC: United States Bureau of Justice Statistics</w:t>
      </w:r>
    </w:p>
    <w:p w14:paraId="6AD1BE9F" w14:textId="77777777" w:rsidR="00490B8C" w:rsidRPr="002F51BF" w:rsidRDefault="00490B8C" w:rsidP="00490B8C">
      <w:pPr>
        <w:spacing w:line="480" w:lineRule="auto"/>
        <w:ind w:left="720" w:hanging="720"/>
        <w:contextualSpacing/>
      </w:pPr>
      <w:r w:rsidRPr="002F51BF">
        <w:t>Leger, K. (1997). Public perceptions of female police officers on patrol. </w:t>
      </w:r>
      <w:r w:rsidRPr="002F51BF">
        <w:rPr>
          <w:i/>
          <w:iCs/>
        </w:rPr>
        <w:t>American Journal of Criminal Justice</w:t>
      </w:r>
      <w:r w:rsidRPr="002F51BF">
        <w:t>, </w:t>
      </w:r>
      <w:r w:rsidRPr="002F51BF">
        <w:rPr>
          <w:i/>
          <w:iCs/>
        </w:rPr>
        <w:t>21</w:t>
      </w:r>
      <w:r w:rsidRPr="002F51BF">
        <w:t>, 231-249.</w:t>
      </w:r>
    </w:p>
    <w:p w14:paraId="0B8AC06B" w14:textId="09ED9729" w:rsidR="00490B8C" w:rsidRPr="00A77F5B" w:rsidRDefault="00490B8C" w:rsidP="00490B8C">
      <w:pPr>
        <w:spacing w:line="480" w:lineRule="auto"/>
        <w:ind w:left="720" w:hanging="720"/>
        <w:contextualSpacing/>
      </w:pPr>
      <w:r w:rsidRPr="00690E04">
        <w:t xml:space="preserve">Levin, J., &amp; Thomas, A. R. (1997). Experimentally manipulating race: </w:t>
      </w:r>
      <w:del w:id="123" w:author="Justin Sanchez" w:date="2020-01-14T16:53:00Z">
        <w:r w:rsidRPr="00690E04" w:rsidDel="00653D21">
          <w:delText xml:space="preserve">perceptions </w:delText>
        </w:r>
      </w:del>
      <w:ins w:id="124" w:author="Justin Sanchez" w:date="2020-01-14T16:53:00Z">
        <w:r w:rsidR="00653D21">
          <w:t>P</w:t>
        </w:r>
        <w:r w:rsidR="00653D21" w:rsidRPr="00690E04">
          <w:t xml:space="preserve">erceptions </w:t>
        </w:r>
      </w:ins>
      <w:r w:rsidRPr="00690E04">
        <w:t xml:space="preserve">of police brutality in an arrest: </w:t>
      </w:r>
      <w:del w:id="125" w:author="Justin Sanchez" w:date="2020-01-14T16:53:00Z">
        <w:r w:rsidRPr="00690E04" w:rsidDel="00653D21">
          <w:delText xml:space="preserve">a </w:delText>
        </w:r>
      </w:del>
      <w:ins w:id="126" w:author="Justin Sanchez" w:date="2020-01-14T16:53:00Z">
        <w:r w:rsidR="00653D21">
          <w:t>A</w:t>
        </w:r>
        <w:r w:rsidR="00653D21" w:rsidRPr="00690E04">
          <w:t xml:space="preserve"> </w:t>
        </w:r>
      </w:ins>
      <w:r w:rsidRPr="00690E04">
        <w:t>research note. </w:t>
      </w:r>
      <w:r w:rsidRPr="00690E04">
        <w:rPr>
          <w:i/>
          <w:iCs/>
        </w:rPr>
        <w:t>Justice Quarterly</w:t>
      </w:r>
      <w:r w:rsidRPr="00690E04">
        <w:t>, </w:t>
      </w:r>
      <w:r w:rsidRPr="00690E04">
        <w:rPr>
          <w:i/>
          <w:iCs/>
        </w:rPr>
        <w:t>14</w:t>
      </w:r>
      <w:r w:rsidRPr="00690E04">
        <w:t>, 577-586.</w:t>
      </w:r>
      <w:r>
        <w:t xml:space="preserve"> doi:</w:t>
      </w:r>
      <w:r w:rsidRPr="00690E04">
        <w:t xml:space="preserve"> 10.1080/07418829700093481</w:t>
      </w:r>
    </w:p>
    <w:p w14:paraId="650476A6" w14:textId="28570293" w:rsidR="00490B8C" w:rsidRDefault="00490B8C" w:rsidP="00490B8C">
      <w:pPr>
        <w:spacing w:line="480" w:lineRule="auto"/>
        <w:ind w:left="720" w:hanging="720"/>
        <w:contextualSpacing/>
      </w:pPr>
      <w:r>
        <w:t>Lewis, K. (2000). When leaders display emotion: How followers respond to negative emotional expression of male and female l</w:t>
      </w:r>
      <w:r w:rsidRPr="00C60653">
        <w:t xml:space="preserve">eaders. </w:t>
      </w:r>
      <w:r w:rsidRPr="00E83674">
        <w:rPr>
          <w:i/>
        </w:rPr>
        <w:t>Journal of Organizational Behavior</w:t>
      </w:r>
      <w:r w:rsidRPr="00C60653">
        <w:t xml:space="preserve">, </w:t>
      </w:r>
      <w:r w:rsidRPr="00E83674">
        <w:rPr>
          <w:i/>
        </w:rPr>
        <w:t>21</w:t>
      </w:r>
      <w:r w:rsidRPr="00C60653">
        <w:t xml:space="preserve">, 221-234. Retrieved from </w:t>
      </w:r>
      <w:r w:rsidRPr="007C1667">
        <w:t>http://www.jstor.org/stable/3100307</w:t>
      </w:r>
    </w:p>
    <w:p w14:paraId="7748BDD4" w14:textId="77777777" w:rsidR="00490B8C" w:rsidRDefault="00490B8C" w:rsidP="00490B8C">
      <w:pPr>
        <w:spacing w:line="480" w:lineRule="auto"/>
        <w:ind w:left="720" w:hanging="720"/>
        <w:contextualSpacing/>
      </w:pPr>
      <w:r w:rsidRPr="00570000">
        <w:t xml:space="preserve">Lonsway, K., Wood, M., </w:t>
      </w:r>
      <w:proofErr w:type="spellStart"/>
      <w:r w:rsidRPr="00570000">
        <w:t>Fickling</w:t>
      </w:r>
      <w:proofErr w:type="spellEnd"/>
      <w:r w:rsidRPr="00570000">
        <w:t xml:space="preserve">, M., De Leon, A., Moore, M., Harrington, P., &amp; </w:t>
      </w:r>
      <w:proofErr w:type="spellStart"/>
      <w:r w:rsidRPr="00570000">
        <w:t>Spillar</w:t>
      </w:r>
      <w:proofErr w:type="spellEnd"/>
      <w:r w:rsidRPr="00570000">
        <w:t xml:space="preserve">, K. (2002). Men, women, and police excessive force: A tale of two genders. </w:t>
      </w:r>
      <w:r w:rsidRPr="00E83674">
        <w:rPr>
          <w:i/>
        </w:rPr>
        <w:t>National Center for Women et Policing. Feminist Majority Foundation</w:t>
      </w:r>
      <w:r w:rsidRPr="00570000">
        <w:t>.</w:t>
      </w:r>
      <w:r>
        <w:t xml:space="preserve"> Retrieved from </w:t>
      </w:r>
      <w:r w:rsidRPr="007C1667">
        <w:t>http://www.womenandpolicing.org/PDF/2002_Excessive_Force.pdf</w:t>
      </w:r>
    </w:p>
    <w:p w14:paraId="3CA77410" w14:textId="77777777" w:rsidR="00490B8C" w:rsidRDefault="00490B8C" w:rsidP="00490B8C">
      <w:pPr>
        <w:pStyle w:val="CommentText"/>
        <w:spacing w:line="480" w:lineRule="auto"/>
        <w:rPr>
          <w:rFonts w:ascii="Times New Roman" w:hAnsi="Times New Roman" w:cs="Times New Roman"/>
          <w:sz w:val="24"/>
          <w:szCs w:val="24"/>
        </w:rPr>
      </w:pPr>
      <w:r w:rsidRPr="00DB4F3F">
        <w:rPr>
          <w:rFonts w:ascii="Times New Roman" w:hAnsi="Times New Roman" w:cs="Times New Roman"/>
          <w:sz w:val="24"/>
          <w:szCs w:val="24"/>
        </w:rPr>
        <w:t xml:space="preserve">Lopez (2017). The failure of police body cameras. Available at: </w:t>
      </w:r>
      <w:r w:rsidR="0001013E">
        <w:fldChar w:fldCharType="begin"/>
      </w:r>
      <w:r w:rsidR="0001013E">
        <w:instrText xml:space="preserve"> HYPERLINK "https://www.vox.com/policy-" </w:instrText>
      </w:r>
      <w:r w:rsidR="0001013E">
        <w:fldChar w:fldCharType="separate"/>
      </w:r>
      <w:r w:rsidRPr="00AC7E73">
        <w:rPr>
          <w:rStyle w:val="Hyperlink"/>
          <w:rFonts w:ascii="Times New Roman" w:hAnsi="Times New Roman" w:cs="Times New Roman"/>
          <w:sz w:val="24"/>
          <w:szCs w:val="24"/>
        </w:rPr>
        <w:t>https://www.vox.com/policy-</w:t>
      </w:r>
      <w:r w:rsidR="0001013E">
        <w:rPr>
          <w:rStyle w:val="Hyperlink"/>
          <w:rFonts w:ascii="Times New Roman" w:hAnsi="Times New Roman" w:cs="Times New Roman"/>
          <w:sz w:val="24"/>
          <w:szCs w:val="24"/>
        </w:rPr>
        <w:fldChar w:fldCharType="end"/>
      </w:r>
    </w:p>
    <w:p w14:paraId="7F1C6200" w14:textId="77777777" w:rsidR="00490B8C" w:rsidRDefault="00490B8C" w:rsidP="00490B8C">
      <w:pPr>
        <w:pStyle w:val="CommentText"/>
        <w:spacing w:line="480" w:lineRule="auto"/>
        <w:ind w:firstLine="720"/>
        <w:rPr>
          <w:rFonts w:ascii="Times New Roman" w:hAnsi="Times New Roman" w:cs="Times New Roman"/>
          <w:sz w:val="24"/>
          <w:szCs w:val="24"/>
        </w:rPr>
      </w:pPr>
      <w:r w:rsidRPr="00DB4F3F">
        <w:rPr>
          <w:rFonts w:ascii="Times New Roman" w:hAnsi="Times New Roman" w:cs="Times New Roman"/>
          <w:sz w:val="24"/>
          <w:szCs w:val="24"/>
        </w:rPr>
        <w:t>and-politics/2017/7/21/15983842/police-body-cameras-failures</w:t>
      </w:r>
    </w:p>
    <w:p w14:paraId="65A3BAED" w14:textId="77777777" w:rsidR="00D12F88" w:rsidRDefault="0054665F" w:rsidP="00490B8C">
      <w:pPr>
        <w:pStyle w:val="CommentText"/>
        <w:spacing w:line="480" w:lineRule="auto"/>
        <w:rPr>
          <w:rFonts w:ascii="Times New Roman" w:hAnsi="Times New Roman" w:cs="Times New Roman"/>
          <w:sz w:val="24"/>
          <w:szCs w:val="24"/>
        </w:rPr>
      </w:pPr>
      <w:r>
        <w:rPr>
          <w:rFonts w:ascii="Times New Roman" w:hAnsi="Times New Roman" w:cs="Times New Roman"/>
          <w:sz w:val="24"/>
          <w:szCs w:val="24"/>
        </w:rPr>
        <w:t xml:space="preserve">Luthar, H. K. (1996). Gender differences in evaluation of performance and leadership ability: </w:t>
      </w:r>
    </w:p>
    <w:p w14:paraId="64749BE9" w14:textId="3780DCCF" w:rsidR="0054665F" w:rsidRDefault="0054665F" w:rsidP="00EC1DC4">
      <w:pPr>
        <w:pStyle w:val="Comment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Autocratic vs. democratic managers. </w:t>
      </w:r>
      <w:r w:rsidRPr="00EC1DC4">
        <w:rPr>
          <w:rFonts w:ascii="Times New Roman" w:hAnsi="Times New Roman" w:cs="Times New Roman"/>
          <w:i/>
          <w:sz w:val="24"/>
          <w:szCs w:val="24"/>
        </w:rPr>
        <w:t>Sex Roles, 35</w:t>
      </w:r>
      <w:r>
        <w:rPr>
          <w:rFonts w:ascii="Times New Roman" w:hAnsi="Times New Roman" w:cs="Times New Roman"/>
          <w:sz w:val="24"/>
          <w:szCs w:val="24"/>
        </w:rPr>
        <w:t>, 337-</w:t>
      </w:r>
      <w:r w:rsidR="00D12F88">
        <w:rPr>
          <w:rFonts w:ascii="Times New Roman" w:hAnsi="Times New Roman" w:cs="Times New Roman"/>
          <w:sz w:val="24"/>
          <w:szCs w:val="24"/>
        </w:rPr>
        <w:t xml:space="preserve">361. </w:t>
      </w:r>
    </w:p>
    <w:p w14:paraId="7EE8922E" w14:textId="4B49ACBD" w:rsidR="00490B8C" w:rsidRPr="00DB4F3F" w:rsidRDefault="00490B8C" w:rsidP="00490B8C">
      <w:pPr>
        <w:pStyle w:val="CommentText"/>
        <w:spacing w:line="480" w:lineRule="auto"/>
        <w:rPr>
          <w:rFonts w:ascii="Times New Roman" w:hAnsi="Times New Roman" w:cs="Times New Roman"/>
          <w:sz w:val="24"/>
          <w:szCs w:val="24"/>
        </w:rPr>
      </w:pPr>
      <w:r w:rsidRPr="00B77F12">
        <w:rPr>
          <w:rFonts w:ascii="Times New Roman" w:hAnsi="Times New Roman" w:cs="Times New Roman"/>
          <w:sz w:val="24"/>
          <w:szCs w:val="24"/>
        </w:rPr>
        <w:t>Mapping Police Violence. (n.d.). Retrieved from https://mappingpoliceviolence.org/</w:t>
      </w:r>
    </w:p>
    <w:p w14:paraId="3B3CFC67" w14:textId="77777777" w:rsidR="00490B8C" w:rsidRDefault="00490B8C" w:rsidP="00490B8C">
      <w:pPr>
        <w:spacing w:line="480" w:lineRule="auto"/>
        <w:contextualSpacing/>
      </w:pPr>
      <w:r w:rsidRPr="00E31210">
        <w:t xml:space="preserve">Nock, M. K., Wedig, M. M., Holmberg, E. B., &amp; Hooley, J. M. (2008). The emotion reactivity </w:t>
      </w:r>
    </w:p>
    <w:p w14:paraId="2DABC17A" w14:textId="2D0A770D" w:rsidR="00490B8C" w:rsidRDefault="00490B8C" w:rsidP="00490B8C">
      <w:pPr>
        <w:spacing w:line="480" w:lineRule="auto"/>
        <w:ind w:left="720"/>
        <w:contextualSpacing/>
      </w:pPr>
      <w:r w:rsidRPr="00E31210">
        <w:lastRenderedPageBreak/>
        <w:t>scale: Development, evaluation, and relation to self-injurious thoughts and</w:t>
      </w:r>
      <w:r>
        <w:t> </w:t>
      </w:r>
      <w:r w:rsidRPr="00E31210">
        <w:t>behaviors.</w:t>
      </w:r>
      <w:r>
        <w:t> </w:t>
      </w:r>
      <w:r w:rsidRPr="00E83674">
        <w:rPr>
          <w:i/>
        </w:rPr>
        <w:t>Behavior</w:t>
      </w:r>
      <w:r>
        <w:rPr>
          <w:i/>
        </w:rPr>
        <w:t> </w:t>
      </w:r>
      <w:r w:rsidRPr="00E83674">
        <w:rPr>
          <w:i/>
        </w:rPr>
        <w:t>Therapy</w:t>
      </w:r>
      <w:r w:rsidRPr="00E31210">
        <w:t>,</w:t>
      </w:r>
      <w:r>
        <w:t> </w:t>
      </w:r>
      <w:r w:rsidRPr="00E83674">
        <w:rPr>
          <w:i/>
        </w:rPr>
        <w:t>39</w:t>
      </w:r>
      <w:r w:rsidRPr="00E31210">
        <w:t>,</w:t>
      </w:r>
      <w:r>
        <w:t> </w:t>
      </w:r>
      <w:r w:rsidRPr="00E31210">
        <w:t>107</w:t>
      </w:r>
      <w:r>
        <w:noBreakHyphen/>
      </w:r>
      <w:r w:rsidRPr="00E31210">
        <w:t>116.</w:t>
      </w:r>
      <w:r>
        <w:t> </w:t>
      </w:r>
      <w:r w:rsidRPr="00E31210">
        <w:t>doi:</w:t>
      </w:r>
      <w:r>
        <w:t> </w:t>
      </w:r>
      <w:r w:rsidRPr="00E31210">
        <w:t>10.1016/j.beth.2007.05.005</w:t>
      </w:r>
    </w:p>
    <w:p w14:paraId="312A38CB" w14:textId="23C961E0" w:rsidR="00490B8C" w:rsidRDefault="00490B8C" w:rsidP="00490B8C">
      <w:pPr>
        <w:spacing w:line="480" w:lineRule="auto"/>
        <w:ind w:left="720" w:hanging="720"/>
        <w:contextualSpacing/>
      </w:pPr>
      <w:proofErr w:type="spellStart"/>
      <w:r>
        <w:t>Paoline</w:t>
      </w:r>
      <w:proofErr w:type="spellEnd"/>
      <w:r>
        <w:t>, E.A., &amp; Terrill, W. (2004). Women police officers and the use of c</w:t>
      </w:r>
      <w:r w:rsidRPr="008916B1">
        <w:t xml:space="preserve">oercion. </w:t>
      </w:r>
      <w:r w:rsidRPr="00E44EE3">
        <w:rPr>
          <w:i/>
        </w:rPr>
        <w:t>Women &amp; Criminal Justice</w:t>
      </w:r>
      <w:r>
        <w:t xml:space="preserve">, </w:t>
      </w:r>
      <w:r w:rsidRPr="00E44EE3">
        <w:rPr>
          <w:i/>
        </w:rPr>
        <w:t>15</w:t>
      </w:r>
      <w:r w:rsidR="004B072E">
        <w:t>,</w:t>
      </w:r>
      <w:r w:rsidRPr="008916B1">
        <w:t xml:space="preserve"> 97-119</w:t>
      </w:r>
      <w:r>
        <w:t>.</w:t>
      </w:r>
      <w:r w:rsidRPr="008916B1">
        <w:t xml:space="preserve"> </w:t>
      </w:r>
      <w:r>
        <w:t xml:space="preserve">doi: </w:t>
      </w:r>
      <w:r w:rsidRPr="00E44EE3">
        <w:t>10.1300/J012v15n03_05</w:t>
      </w:r>
    </w:p>
    <w:p w14:paraId="3BD1848F" w14:textId="0A598782" w:rsidR="00490B8C" w:rsidRDefault="00490B8C" w:rsidP="00490B8C">
      <w:pPr>
        <w:spacing w:line="480" w:lineRule="auto"/>
        <w:ind w:left="720" w:hanging="720"/>
        <w:contextualSpacing/>
      </w:pPr>
      <w:r w:rsidRPr="00916E6A">
        <w:t>Patton, C. L., Asken, M., Fremouw, W. J., &amp; Bemis, R. (2017). The influence of police profanity on public perception of excessive force.</w:t>
      </w:r>
      <w:r w:rsidRPr="00916E6A">
        <w:rPr>
          <w:i/>
          <w:iCs/>
        </w:rPr>
        <w:t> Journal of Police and Criminal Psychology</w:t>
      </w:r>
      <w:r w:rsidR="004B072E">
        <w:rPr>
          <w:i/>
          <w:iCs/>
        </w:rPr>
        <w:t>,</w:t>
      </w:r>
      <w:r w:rsidR="004B072E" w:rsidRPr="004B072E">
        <w:t xml:space="preserve"> </w:t>
      </w:r>
      <w:r w:rsidR="004B072E" w:rsidRPr="004B072E">
        <w:rPr>
          <w:i/>
          <w:iCs/>
        </w:rPr>
        <w:t>32</w:t>
      </w:r>
      <w:r w:rsidR="004B072E" w:rsidRPr="00EC1DC4">
        <w:rPr>
          <w:iCs/>
        </w:rPr>
        <w:t>, 340-357</w:t>
      </w:r>
      <w:r>
        <w:rPr>
          <w:i/>
          <w:iCs/>
        </w:rPr>
        <w:t>.</w:t>
      </w:r>
      <w:r w:rsidRPr="00916E6A">
        <w:rPr>
          <w:i/>
          <w:iCs/>
        </w:rPr>
        <w:t> </w:t>
      </w:r>
      <w:r w:rsidRPr="00916E6A">
        <w:t>doi:</w:t>
      </w:r>
      <w:r>
        <w:t xml:space="preserve"> </w:t>
      </w:r>
      <w:r w:rsidRPr="00916E6A">
        <w:t>10.1007/s11896-017-9226-0</w:t>
      </w:r>
    </w:p>
    <w:p w14:paraId="6FD7405B" w14:textId="7FBCA717" w:rsidR="00490B8C" w:rsidRDefault="00490B8C" w:rsidP="00490B8C">
      <w:pPr>
        <w:spacing w:line="480" w:lineRule="auto"/>
        <w:ind w:left="720" w:hanging="720"/>
        <w:contextualSpacing/>
      </w:pPr>
      <w:r w:rsidRPr="008C4A70">
        <w:t xml:space="preserve">Payne, B. K. (2001). Prejudice and perception: The role of automatic and controlled processes in misperceiving a weapon. </w:t>
      </w:r>
      <w:r w:rsidRPr="003D1019">
        <w:rPr>
          <w:i/>
        </w:rPr>
        <w:t>Journal of Personality and Social Psychology</w:t>
      </w:r>
      <w:r w:rsidRPr="008C4A70">
        <w:t xml:space="preserve">, </w:t>
      </w:r>
      <w:r w:rsidRPr="003D1019">
        <w:rPr>
          <w:i/>
        </w:rPr>
        <w:t>81</w:t>
      </w:r>
      <w:r w:rsidRPr="008C4A70">
        <w:t>, 181-192. doi:</w:t>
      </w:r>
      <w:r>
        <w:rPr>
          <w:i/>
        </w:rPr>
        <w:t xml:space="preserve"> </w:t>
      </w:r>
      <w:r w:rsidRPr="008C4A70">
        <w:t>10.1037/0022-3514.81.2.181</w:t>
      </w:r>
    </w:p>
    <w:p w14:paraId="2FCCDE2B" w14:textId="77777777" w:rsidR="00490B8C" w:rsidRDefault="00490B8C" w:rsidP="00490B8C">
      <w:pPr>
        <w:pStyle w:val="CommentText"/>
        <w:spacing w:line="480" w:lineRule="auto"/>
        <w:rPr>
          <w:rFonts w:ascii="Times New Roman" w:hAnsi="Times New Roman" w:cs="Times New Roman"/>
          <w:sz w:val="24"/>
          <w:szCs w:val="24"/>
        </w:rPr>
      </w:pPr>
      <w:r w:rsidRPr="00E278CA">
        <w:rPr>
          <w:rFonts w:ascii="Times New Roman" w:hAnsi="Times New Roman" w:cs="Times New Roman"/>
          <w:sz w:val="24"/>
          <w:szCs w:val="24"/>
        </w:rPr>
        <w:t xml:space="preserve">PEW Research Center (2017). Police, public differ on key issues but align on others. Available </w:t>
      </w:r>
    </w:p>
    <w:p w14:paraId="6173DBE1" w14:textId="77777777" w:rsidR="00490B8C" w:rsidRDefault="00490B8C" w:rsidP="00490B8C">
      <w:pPr>
        <w:pStyle w:val="CommentText"/>
        <w:spacing w:line="480" w:lineRule="auto"/>
        <w:ind w:left="720"/>
        <w:rPr>
          <w:rStyle w:val="Hyperlink"/>
          <w:rFonts w:ascii="Times New Roman" w:hAnsi="Times New Roman" w:cs="Times New Roman"/>
          <w:sz w:val="24"/>
          <w:szCs w:val="24"/>
        </w:rPr>
      </w:pPr>
      <w:r w:rsidRPr="00E278CA">
        <w:rPr>
          <w:rFonts w:ascii="Times New Roman" w:hAnsi="Times New Roman" w:cs="Times New Roman"/>
          <w:sz w:val="24"/>
          <w:szCs w:val="24"/>
        </w:rPr>
        <w:t xml:space="preserve">at: </w:t>
      </w:r>
      <w:r w:rsidR="0001013E">
        <w:fldChar w:fldCharType="begin"/>
      </w:r>
      <w:r w:rsidR="0001013E">
        <w:instrText xml:space="preserve"> HYPERLINK "http://www.pewresearch.org/fact-tank/2017/01/23/police-public-differ-on-key-issues-but-align-on-others/" </w:instrText>
      </w:r>
      <w:r w:rsidR="0001013E">
        <w:fldChar w:fldCharType="separate"/>
      </w:r>
      <w:r w:rsidRPr="00AC7E73">
        <w:rPr>
          <w:rStyle w:val="Hyperlink"/>
          <w:rFonts w:ascii="Times New Roman" w:hAnsi="Times New Roman" w:cs="Times New Roman"/>
          <w:sz w:val="24"/>
          <w:szCs w:val="24"/>
        </w:rPr>
        <w:t>http://www.pewresearch.org/fact-tank/2017/01/23/police-public-differ-on-key-issues-but-align-on-others/</w:t>
      </w:r>
      <w:r w:rsidR="0001013E">
        <w:rPr>
          <w:rStyle w:val="Hyperlink"/>
          <w:rFonts w:ascii="Times New Roman" w:hAnsi="Times New Roman" w:cs="Times New Roman"/>
          <w:sz w:val="24"/>
          <w:szCs w:val="24"/>
        </w:rPr>
        <w:fldChar w:fldCharType="end"/>
      </w:r>
    </w:p>
    <w:p w14:paraId="34C732C9" w14:textId="77777777" w:rsidR="00490B8C" w:rsidRPr="00E278CA" w:rsidRDefault="00490B8C" w:rsidP="00490B8C">
      <w:pPr>
        <w:pStyle w:val="CommentText"/>
        <w:spacing w:line="480" w:lineRule="auto"/>
        <w:ind w:left="720" w:hanging="720"/>
        <w:rPr>
          <w:rFonts w:ascii="Times New Roman" w:hAnsi="Times New Roman" w:cs="Times New Roman"/>
          <w:sz w:val="24"/>
          <w:szCs w:val="24"/>
        </w:rPr>
      </w:pPr>
      <w:r w:rsidRPr="00E07EAC">
        <w:rPr>
          <w:rFonts w:ascii="Times New Roman" w:hAnsi="Times New Roman" w:cs="Times New Roman"/>
          <w:sz w:val="24"/>
          <w:szCs w:val="24"/>
        </w:rPr>
        <w:t xml:space="preserve">Police shootings 2017 database. (n.d.). </w:t>
      </w:r>
      <w:r w:rsidRPr="00E71B89">
        <w:rPr>
          <w:rFonts w:ascii="Times New Roman" w:hAnsi="Times New Roman" w:cs="Times New Roman"/>
          <w:i/>
          <w:iCs/>
          <w:sz w:val="24"/>
          <w:szCs w:val="24"/>
        </w:rPr>
        <w:t>The Washington Post</w:t>
      </w:r>
      <w:r>
        <w:rPr>
          <w:rFonts w:ascii="Times New Roman" w:hAnsi="Times New Roman" w:cs="Times New Roman"/>
          <w:sz w:val="24"/>
          <w:szCs w:val="24"/>
        </w:rPr>
        <w:t xml:space="preserve">. </w:t>
      </w:r>
      <w:r w:rsidRPr="00E07EAC">
        <w:rPr>
          <w:rFonts w:ascii="Times New Roman" w:hAnsi="Times New Roman" w:cs="Times New Roman"/>
          <w:sz w:val="24"/>
          <w:szCs w:val="24"/>
        </w:rPr>
        <w:t xml:space="preserve">Retrieved from </w:t>
      </w:r>
      <w:r w:rsidR="0001013E">
        <w:fldChar w:fldCharType="begin"/>
      </w:r>
      <w:r w:rsidR="0001013E">
        <w:instrText xml:space="preserve"> HYPERLINK "https://www.washingtonpost.com/" </w:instrText>
      </w:r>
      <w:r w:rsidR="0001013E">
        <w:fldChar w:fldCharType="separate"/>
      </w:r>
      <w:r w:rsidRPr="007D016B">
        <w:rPr>
          <w:rStyle w:val="Hyperlink"/>
          <w:rFonts w:ascii="Times New Roman" w:hAnsi="Times New Roman" w:cs="Times New Roman"/>
          <w:sz w:val="24"/>
          <w:szCs w:val="24"/>
        </w:rPr>
        <w:t>https://www.washingtonpost.com/</w:t>
      </w:r>
      <w:r w:rsidR="0001013E">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w:t>
      </w:r>
      <w:r w:rsidRPr="00E07EAC">
        <w:rPr>
          <w:rFonts w:ascii="Times New Roman" w:hAnsi="Times New Roman" w:cs="Times New Roman"/>
          <w:sz w:val="24"/>
          <w:szCs w:val="24"/>
        </w:rPr>
        <w:t>graphics/national/police-shootings-2017/</w:t>
      </w:r>
    </w:p>
    <w:p w14:paraId="58F42003" w14:textId="0A807F26" w:rsidR="00490B8C" w:rsidRDefault="00490B8C" w:rsidP="00490B8C">
      <w:pPr>
        <w:spacing w:line="480" w:lineRule="auto"/>
        <w:ind w:left="720" w:hanging="720"/>
        <w:contextualSpacing/>
      </w:pPr>
      <w:r w:rsidRPr="00570000">
        <w:t xml:space="preserve">Prentice, D. A., &amp; Carranza, E. (2002). What women and men should be, shouldn't be, are allowed to be, and don't have to be: The contents of prescriptive gender stereotypes. </w:t>
      </w:r>
      <w:r w:rsidRPr="003D1019">
        <w:rPr>
          <w:i/>
        </w:rPr>
        <w:t>Psychology of Women Quarterly</w:t>
      </w:r>
      <w:r w:rsidRPr="00570000">
        <w:t xml:space="preserve">, </w:t>
      </w:r>
      <w:r w:rsidRPr="003D1019">
        <w:rPr>
          <w:i/>
        </w:rPr>
        <w:t>26</w:t>
      </w:r>
      <w:r w:rsidRPr="00570000">
        <w:t>, 269-281.</w:t>
      </w:r>
      <w:r>
        <w:t xml:space="preserve"> doi: </w:t>
      </w:r>
      <w:r w:rsidRPr="00570000">
        <w:t>10.1111/1471-6402.t01-1-00066</w:t>
      </w:r>
    </w:p>
    <w:p w14:paraId="287CE883" w14:textId="7E9A85CE" w:rsidR="00490B8C" w:rsidRDefault="00490B8C" w:rsidP="00490B8C">
      <w:pPr>
        <w:spacing w:line="480" w:lineRule="auto"/>
        <w:ind w:left="720" w:hanging="720"/>
        <w:contextualSpacing/>
      </w:pPr>
      <w:r w:rsidRPr="000934F6">
        <w:t>Purdie-Vaughns, V., &amp; Eibach, R. P. (2008). Intersectional invisibility: The distinctive advantages and disadvantages of multiple subordinate-group identities.</w:t>
      </w:r>
      <w:r w:rsidRPr="000934F6">
        <w:rPr>
          <w:i/>
          <w:iCs/>
        </w:rPr>
        <w:t> Sex Roles, 59</w:t>
      </w:r>
      <w:r w:rsidRPr="000934F6">
        <w:t>, 377-391. doi:</w:t>
      </w:r>
      <w:r>
        <w:t xml:space="preserve"> </w:t>
      </w:r>
      <w:r w:rsidRPr="000934F6">
        <w:t>10.1007/s11199-008-9424-4</w:t>
      </w:r>
    </w:p>
    <w:p w14:paraId="5AF09FC3" w14:textId="77777777" w:rsidR="00490B8C" w:rsidRPr="002030BA" w:rsidRDefault="00490B8C" w:rsidP="00490B8C">
      <w:pPr>
        <w:spacing w:line="480" w:lineRule="auto"/>
        <w:ind w:left="720" w:hanging="720"/>
        <w:contextualSpacing/>
      </w:pPr>
      <w:r w:rsidRPr="002030BA">
        <w:lastRenderedPageBreak/>
        <w:t>Remedios, J. D., &amp; Snyder, S. H. (2015</w:t>
      </w:r>
      <w:del w:id="127" w:author="Manuel Sanchez (Student)" w:date="2020-01-19T13:53:00Z">
        <w:r w:rsidRPr="002030BA" w:rsidDel="0076611E">
          <w:delText>b</w:delText>
        </w:r>
      </w:del>
      <w:r w:rsidRPr="002030BA">
        <w:t xml:space="preserve">). Where do we go from here? Toward an inclusive and inter-sectional literature of multiple stigmatization. </w:t>
      </w:r>
      <w:r w:rsidRPr="00EC1DC4">
        <w:rPr>
          <w:i/>
        </w:rPr>
        <w:t>Sex Roles, 73</w:t>
      </w:r>
      <w:r w:rsidRPr="002030BA">
        <w:t>, 408–413. </w:t>
      </w:r>
      <w:r w:rsidR="0001013E">
        <w:fldChar w:fldCharType="begin"/>
      </w:r>
      <w:r w:rsidR="0001013E">
        <w:instrText xml:space="preserve"> HYPERLINK "https://doi.org/10.1007/s11199-015-0543-4" \t "_blank" </w:instrText>
      </w:r>
      <w:r w:rsidR="0001013E">
        <w:fldChar w:fldCharType="separate"/>
      </w:r>
      <w:r w:rsidRPr="002030BA">
        <w:rPr>
          <w:rStyle w:val="Hyperlink"/>
        </w:rPr>
        <w:t>https://doi.org/10.1007/s11199-015-0543-4</w:t>
      </w:r>
      <w:r w:rsidR="0001013E">
        <w:rPr>
          <w:rStyle w:val="Hyperlink"/>
        </w:rPr>
        <w:fldChar w:fldCharType="end"/>
      </w:r>
    </w:p>
    <w:p w14:paraId="5C2DE231" w14:textId="77777777" w:rsidR="00490B8C" w:rsidRPr="00314115" w:rsidRDefault="00490B8C" w:rsidP="00490B8C">
      <w:pPr>
        <w:spacing w:line="480" w:lineRule="auto"/>
        <w:ind w:left="720" w:hanging="720"/>
        <w:contextualSpacing/>
      </w:pPr>
      <w:r w:rsidRPr="002030BA">
        <w:t xml:space="preserve"> </w:t>
      </w:r>
      <w:r w:rsidRPr="00314115">
        <w:t>Ross, L. (1977). The intuitive psychologist and his shortcomings: Distortions in the attribution process. In </w:t>
      </w:r>
      <w:r w:rsidRPr="00314115">
        <w:rPr>
          <w:i/>
          <w:iCs/>
        </w:rPr>
        <w:t xml:space="preserve">Advances in </w:t>
      </w:r>
      <w:r>
        <w:rPr>
          <w:i/>
          <w:iCs/>
        </w:rPr>
        <w:t>E</w:t>
      </w:r>
      <w:r w:rsidRPr="00314115">
        <w:rPr>
          <w:i/>
          <w:iCs/>
        </w:rPr>
        <w:t xml:space="preserve">xperimental </w:t>
      </w:r>
      <w:r>
        <w:rPr>
          <w:i/>
          <w:iCs/>
        </w:rPr>
        <w:t>S</w:t>
      </w:r>
      <w:r w:rsidRPr="00314115">
        <w:rPr>
          <w:i/>
          <w:iCs/>
        </w:rPr>
        <w:t xml:space="preserve">ocial </w:t>
      </w:r>
      <w:r>
        <w:rPr>
          <w:i/>
          <w:iCs/>
        </w:rPr>
        <w:t>P</w:t>
      </w:r>
      <w:r w:rsidRPr="00314115">
        <w:rPr>
          <w:i/>
          <w:iCs/>
        </w:rPr>
        <w:t>sychology</w:t>
      </w:r>
      <w:r w:rsidRPr="00314115">
        <w:t> (Vol. 10, pp. 173-220). Academic Press.</w:t>
      </w:r>
      <w:r>
        <w:t xml:space="preserve"> Doi:</w:t>
      </w:r>
      <w:r w:rsidRPr="00314115">
        <w:t xml:space="preserve"> https://doi.org/10.1016/S0065-2601(08)60357-3</w:t>
      </w:r>
    </w:p>
    <w:p w14:paraId="674B5049" w14:textId="090C2819" w:rsidR="00490B8C" w:rsidRDefault="00490B8C" w:rsidP="00490B8C">
      <w:pPr>
        <w:spacing w:line="480" w:lineRule="auto"/>
        <w:ind w:left="720" w:hanging="720"/>
        <w:contextualSpacing/>
      </w:pPr>
      <w:r w:rsidRPr="00570000">
        <w:t xml:space="preserve">Ruble, T. L. (1983). Sex stereotypes: Issues of change in the 1970s. </w:t>
      </w:r>
      <w:r w:rsidRPr="003D1019">
        <w:rPr>
          <w:i/>
        </w:rPr>
        <w:t>Sex Roles</w:t>
      </w:r>
      <w:r w:rsidRPr="00570000">
        <w:t xml:space="preserve">, </w:t>
      </w:r>
      <w:r w:rsidRPr="003D1019">
        <w:rPr>
          <w:i/>
        </w:rPr>
        <w:t>9</w:t>
      </w:r>
      <w:r w:rsidRPr="00570000">
        <w:t>, 397-402. doi:</w:t>
      </w:r>
      <w:r>
        <w:t xml:space="preserve"> </w:t>
      </w:r>
      <w:r w:rsidRPr="00570000">
        <w:t>10.1007/BF00289675</w:t>
      </w:r>
    </w:p>
    <w:p w14:paraId="4F53DC3B" w14:textId="326B0F17" w:rsidR="00490B8C" w:rsidRPr="00562B63" w:rsidRDefault="00490B8C" w:rsidP="00490B8C">
      <w:pPr>
        <w:spacing w:line="480" w:lineRule="auto"/>
        <w:ind w:left="720" w:hanging="720"/>
        <w:contextualSpacing/>
      </w:pPr>
      <w:r w:rsidRPr="00562B63">
        <w:t xml:space="preserve">Rudman, L. A., &amp; Fairchild, K. (2004). Reactions to </w:t>
      </w:r>
      <w:proofErr w:type="spellStart"/>
      <w:r w:rsidRPr="00562B63">
        <w:t>counterstereotypic</w:t>
      </w:r>
      <w:proofErr w:type="spellEnd"/>
      <w:r w:rsidRPr="00562B63">
        <w:t xml:space="preserve"> behavior: the role of backlash in cultural stereotype maintenance. </w:t>
      </w:r>
      <w:r w:rsidRPr="00562B63">
        <w:rPr>
          <w:i/>
          <w:iCs/>
        </w:rPr>
        <w:t xml:space="preserve">Journal of </w:t>
      </w:r>
      <w:r>
        <w:rPr>
          <w:i/>
          <w:iCs/>
        </w:rPr>
        <w:t>P</w:t>
      </w:r>
      <w:r w:rsidRPr="00562B63">
        <w:rPr>
          <w:i/>
          <w:iCs/>
        </w:rPr>
        <w:t xml:space="preserve">ersonality and </w:t>
      </w:r>
      <w:r>
        <w:rPr>
          <w:i/>
          <w:iCs/>
        </w:rPr>
        <w:t>S</w:t>
      </w:r>
      <w:r w:rsidRPr="00562B63">
        <w:rPr>
          <w:i/>
          <w:iCs/>
        </w:rPr>
        <w:t xml:space="preserve">ocial </w:t>
      </w:r>
      <w:r>
        <w:rPr>
          <w:i/>
          <w:iCs/>
        </w:rPr>
        <w:t>P</w:t>
      </w:r>
      <w:r w:rsidRPr="00562B63">
        <w:rPr>
          <w:i/>
          <w:iCs/>
        </w:rPr>
        <w:t>sychology</w:t>
      </w:r>
      <w:r w:rsidRPr="00562B63">
        <w:t>, </w:t>
      </w:r>
      <w:r w:rsidRPr="00562B63">
        <w:rPr>
          <w:i/>
          <w:iCs/>
        </w:rPr>
        <w:t>87</w:t>
      </w:r>
      <w:r w:rsidRPr="00562B63">
        <w:t>, 157</w:t>
      </w:r>
      <w:r w:rsidR="00C37D7E">
        <w:t>-176</w:t>
      </w:r>
      <w:r w:rsidRPr="00562B63">
        <w:t>.</w:t>
      </w:r>
    </w:p>
    <w:p w14:paraId="5F34A9DC" w14:textId="502EAE2F" w:rsidR="00490B8C" w:rsidRDefault="00490B8C" w:rsidP="00490B8C">
      <w:pPr>
        <w:spacing w:line="480" w:lineRule="auto"/>
        <w:ind w:left="720" w:hanging="720"/>
        <w:contextualSpacing/>
      </w:pPr>
      <w:r w:rsidRPr="00C60653">
        <w:t xml:space="preserve">Rudman, L. A., &amp; Glick, P. (2001). Prescriptive gender stereotypes and backlash toward agentic women. </w:t>
      </w:r>
      <w:r w:rsidRPr="00F72A92">
        <w:rPr>
          <w:i/>
        </w:rPr>
        <w:t>Journal of Social Issues</w:t>
      </w:r>
      <w:r w:rsidRPr="00C60653">
        <w:t xml:space="preserve">, </w:t>
      </w:r>
      <w:r w:rsidRPr="00F72A92">
        <w:rPr>
          <w:i/>
        </w:rPr>
        <w:t>57</w:t>
      </w:r>
      <w:r w:rsidRPr="00C60653">
        <w:t>, 743-762. doi:</w:t>
      </w:r>
      <w:r>
        <w:t xml:space="preserve"> </w:t>
      </w:r>
      <w:r w:rsidRPr="00C60653">
        <w:t>10.1111/0022-4537.00239</w:t>
      </w:r>
    </w:p>
    <w:p w14:paraId="02654261" w14:textId="29DD3032" w:rsidR="00490B8C" w:rsidRDefault="00490B8C" w:rsidP="00490B8C">
      <w:pPr>
        <w:spacing w:line="480" w:lineRule="auto"/>
        <w:ind w:left="720" w:hanging="720"/>
        <w:contextualSpacing/>
      </w:pPr>
      <w:r w:rsidRPr="00C60653">
        <w:t xml:space="preserve">Rudman, L. A., &amp; Kilianski, S. E. (2000). Implicit and explicit attitudes toward female authority. </w:t>
      </w:r>
      <w:r w:rsidRPr="00F72A92">
        <w:rPr>
          <w:i/>
        </w:rPr>
        <w:t>Personality and Social Psychology Bulletin</w:t>
      </w:r>
      <w:r w:rsidRPr="00C60653">
        <w:t xml:space="preserve">, </w:t>
      </w:r>
      <w:r w:rsidRPr="00F72A92">
        <w:rPr>
          <w:i/>
        </w:rPr>
        <w:t>26</w:t>
      </w:r>
      <w:r w:rsidRPr="00C60653">
        <w:t>, 1315-1328. doi:</w:t>
      </w:r>
      <w:r>
        <w:t xml:space="preserve"> </w:t>
      </w:r>
      <w:r w:rsidRPr="00C60653">
        <w:t>10.1177/0146167200263001</w:t>
      </w:r>
    </w:p>
    <w:p w14:paraId="01B03478" w14:textId="617D743D" w:rsidR="00490B8C" w:rsidRDefault="00490B8C" w:rsidP="00490B8C">
      <w:pPr>
        <w:spacing w:line="480" w:lineRule="auto"/>
        <w:ind w:left="720" w:hanging="720"/>
        <w:contextualSpacing/>
      </w:pPr>
      <w:r w:rsidRPr="00100FC4">
        <w:t>Rudman, L. A., &amp; Phelan, J. E. (2008). Backlash effects for disconfirming gender stereotypes in organizations. </w:t>
      </w:r>
      <w:r w:rsidRPr="00100FC4">
        <w:rPr>
          <w:i/>
          <w:iCs/>
        </w:rPr>
        <w:t xml:space="preserve">Research in </w:t>
      </w:r>
      <w:r>
        <w:rPr>
          <w:i/>
          <w:iCs/>
        </w:rPr>
        <w:t>O</w:t>
      </w:r>
      <w:r w:rsidRPr="00100FC4">
        <w:rPr>
          <w:i/>
          <w:iCs/>
        </w:rPr>
        <w:t xml:space="preserve">rganizational </w:t>
      </w:r>
      <w:r>
        <w:rPr>
          <w:i/>
          <w:iCs/>
        </w:rPr>
        <w:t>B</w:t>
      </w:r>
      <w:r w:rsidRPr="00100FC4">
        <w:rPr>
          <w:i/>
          <w:iCs/>
        </w:rPr>
        <w:t>ehavior</w:t>
      </w:r>
      <w:r w:rsidRPr="00100FC4">
        <w:t>, </w:t>
      </w:r>
      <w:r w:rsidRPr="00100FC4">
        <w:rPr>
          <w:i/>
          <w:iCs/>
        </w:rPr>
        <w:t>28</w:t>
      </w:r>
      <w:r w:rsidRPr="00100FC4">
        <w:t>, 61-79.</w:t>
      </w:r>
      <w:r w:rsidR="00C37D7E">
        <w:t xml:space="preserve"> doi: </w:t>
      </w:r>
      <w:r w:rsidR="00C37D7E" w:rsidRPr="00C37D7E">
        <w:t>https://doi.org/10.1016/j.riob.2008.04.003</w:t>
      </w:r>
    </w:p>
    <w:p w14:paraId="5FD9A008" w14:textId="258EAFF4" w:rsidR="00490B8C" w:rsidRPr="008C4A70" w:rsidRDefault="00490B8C" w:rsidP="00490B8C">
      <w:pPr>
        <w:spacing w:line="480" w:lineRule="auto"/>
        <w:ind w:left="720" w:hanging="720"/>
        <w:contextualSpacing/>
      </w:pPr>
      <w:r w:rsidRPr="008C4A70">
        <w:t xml:space="preserve">Sagar, H. A., &amp; Schofield, J. W. (1980). Racial and behavioral cues in black and white children's perceptions of ambiguously aggressive acts. </w:t>
      </w:r>
      <w:r w:rsidRPr="00F72A92">
        <w:rPr>
          <w:i/>
        </w:rPr>
        <w:t>Journal of Personality and Social Psychology</w:t>
      </w:r>
      <w:r w:rsidRPr="008C4A70">
        <w:t xml:space="preserve">, </w:t>
      </w:r>
      <w:r w:rsidRPr="00F72A92">
        <w:rPr>
          <w:i/>
        </w:rPr>
        <w:t>39</w:t>
      </w:r>
      <w:r w:rsidRPr="008C4A70">
        <w:t>, 590-598. doi:</w:t>
      </w:r>
      <w:r>
        <w:t xml:space="preserve"> </w:t>
      </w:r>
      <w:r w:rsidRPr="008C4A70">
        <w:t>10.1037/0022-3514.39.4.590</w:t>
      </w:r>
    </w:p>
    <w:p w14:paraId="5DAEE8C8" w14:textId="2A426E42" w:rsidR="00415DD9" w:rsidRPr="00415DD9" w:rsidRDefault="00415DD9" w:rsidP="00415DD9">
      <w:pPr>
        <w:spacing w:line="480" w:lineRule="auto"/>
        <w:ind w:left="720" w:hanging="720"/>
        <w:contextualSpacing/>
      </w:pPr>
      <w:r w:rsidRPr="00415DD9">
        <w:lastRenderedPageBreak/>
        <w:t>Salerno, J. M., &amp; Peter-Hagene, L. C. (2015). One angry woman: Anger expression increases influence for men, but decreases influence for women, during group deliberation. </w:t>
      </w:r>
      <w:r w:rsidRPr="00415DD9">
        <w:rPr>
          <w:i/>
          <w:iCs/>
        </w:rPr>
        <w:t xml:space="preserve">Law and </w:t>
      </w:r>
      <w:r w:rsidR="00F74A68">
        <w:rPr>
          <w:i/>
          <w:iCs/>
        </w:rPr>
        <w:t>H</w:t>
      </w:r>
      <w:r w:rsidRPr="00415DD9">
        <w:rPr>
          <w:i/>
          <w:iCs/>
        </w:rPr>
        <w:t xml:space="preserve">uman </w:t>
      </w:r>
      <w:r w:rsidR="00F74A68">
        <w:rPr>
          <w:i/>
          <w:iCs/>
        </w:rPr>
        <w:t>B</w:t>
      </w:r>
      <w:r w:rsidRPr="00415DD9">
        <w:rPr>
          <w:i/>
          <w:iCs/>
        </w:rPr>
        <w:t>ehavior</w:t>
      </w:r>
      <w:r w:rsidRPr="00415DD9">
        <w:t>, </w:t>
      </w:r>
      <w:r w:rsidRPr="00415DD9">
        <w:rPr>
          <w:i/>
          <w:iCs/>
        </w:rPr>
        <w:t>39</w:t>
      </w:r>
      <w:r w:rsidRPr="00415DD9">
        <w:t>, 581</w:t>
      </w:r>
      <w:r>
        <w:t>-592</w:t>
      </w:r>
      <w:r w:rsidRPr="00415DD9">
        <w:t>.</w:t>
      </w:r>
      <w:r w:rsidR="00F74A68">
        <w:t xml:space="preserve"> doi: </w:t>
      </w:r>
      <w:r w:rsidR="00F74A68" w:rsidRPr="00F74A68">
        <w:t>10.1037/lhb0000147</w:t>
      </w:r>
    </w:p>
    <w:p w14:paraId="3ADD4BD6" w14:textId="1A253A91" w:rsidR="00490B8C" w:rsidRPr="0095319F" w:rsidRDefault="00415DD9" w:rsidP="00415DD9">
      <w:pPr>
        <w:spacing w:line="480" w:lineRule="auto"/>
        <w:ind w:left="720" w:hanging="720"/>
        <w:contextualSpacing/>
      </w:pPr>
      <w:r w:rsidRPr="00415DD9">
        <w:t xml:space="preserve"> </w:t>
      </w:r>
      <w:r w:rsidR="00490B8C" w:rsidRPr="0095319F">
        <w:t>Salerno, J. M., Peter-Hagene, L. C., &amp; Jay, A. C. (2019). Women and African Americans are less influential when they express anger during group decision making. </w:t>
      </w:r>
      <w:r w:rsidR="00490B8C" w:rsidRPr="0095319F">
        <w:rPr>
          <w:i/>
          <w:iCs/>
        </w:rPr>
        <w:t>Group Processes &amp; Intergroup Relations</w:t>
      </w:r>
      <w:r w:rsidR="00490B8C" w:rsidRPr="0095319F">
        <w:t>, </w:t>
      </w:r>
      <w:r w:rsidR="00490B8C" w:rsidRPr="0095319F">
        <w:rPr>
          <w:i/>
          <w:iCs/>
        </w:rPr>
        <w:t>22</w:t>
      </w:r>
      <w:r w:rsidR="00490B8C" w:rsidRPr="0095319F">
        <w:t>, 57-79.</w:t>
      </w:r>
      <w:r w:rsidR="00490B8C">
        <w:t xml:space="preserve"> doi: </w:t>
      </w:r>
      <w:r w:rsidR="00490B8C" w:rsidRPr="0095319F">
        <w:t>https://doi.org/10.1177/1368430217702967</w:t>
      </w:r>
    </w:p>
    <w:p w14:paraId="7A1D403D" w14:textId="6103ED0B" w:rsidR="00415DD9" w:rsidRPr="00415DD9" w:rsidRDefault="00415DD9" w:rsidP="00415DD9">
      <w:pPr>
        <w:spacing w:line="480" w:lineRule="auto"/>
        <w:ind w:left="720" w:hanging="720"/>
        <w:contextualSpacing/>
      </w:pPr>
      <w:r w:rsidRPr="00415DD9">
        <w:t>Salerno, J. M., Phalen, H. J., Reyes, R. N., &amp; Schweitzer, N. J. (2018). Closing with emotion: The differential impact of male versus female attorneys expressing anger in court. </w:t>
      </w:r>
      <w:r w:rsidRPr="00415DD9">
        <w:rPr>
          <w:i/>
          <w:iCs/>
        </w:rPr>
        <w:t xml:space="preserve">Law and </w:t>
      </w:r>
      <w:r>
        <w:rPr>
          <w:i/>
          <w:iCs/>
        </w:rPr>
        <w:t>H</w:t>
      </w:r>
      <w:r w:rsidRPr="00415DD9">
        <w:rPr>
          <w:i/>
          <w:iCs/>
        </w:rPr>
        <w:t xml:space="preserve">uman </w:t>
      </w:r>
      <w:r>
        <w:rPr>
          <w:i/>
          <w:iCs/>
        </w:rPr>
        <w:t>B</w:t>
      </w:r>
      <w:r w:rsidRPr="00415DD9">
        <w:rPr>
          <w:i/>
          <w:iCs/>
        </w:rPr>
        <w:t>ehavior</w:t>
      </w:r>
      <w:r>
        <w:rPr>
          <w:i/>
          <w:iCs/>
        </w:rPr>
        <w:t>, 42</w:t>
      </w:r>
      <w:r w:rsidRPr="00415DD9">
        <w:rPr>
          <w:iCs/>
        </w:rPr>
        <w:t>, 385-401</w:t>
      </w:r>
      <w:r w:rsidRPr="00415DD9">
        <w:t>.</w:t>
      </w:r>
      <w:r>
        <w:t xml:space="preserve"> doi: </w:t>
      </w:r>
      <w:r w:rsidRPr="00415DD9">
        <w:t>10.1037/lhb0000292</w:t>
      </w:r>
    </w:p>
    <w:p w14:paraId="56B32962" w14:textId="4F3658AC" w:rsidR="00490B8C" w:rsidRDefault="00415DD9" w:rsidP="00415DD9">
      <w:pPr>
        <w:spacing w:line="480" w:lineRule="auto"/>
        <w:ind w:left="720" w:hanging="720"/>
        <w:contextualSpacing/>
      </w:pPr>
      <w:del w:id="128" w:author="Manuel Sanchez (Student)" w:date="2020-01-19T13:35:00Z">
        <w:r w:rsidRPr="00415DD9" w:rsidDel="00607294">
          <w:delText xml:space="preserve"> </w:delText>
        </w:r>
      </w:del>
      <w:r w:rsidR="00490B8C" w:rsidRPr="00570000">
        <w:t>Schuck</w:t>
      </w:r>
      <w:r w:rsidR="00490B8C">
        <w:t>, Amie</w:t>
      </w:r>
      <w:r w:rsidR="00490B8C" w:rsidRPr="00570000">
        <w:t xml:space="preserve">, </w:t>
      </w:r>
      <w:r w:rsidR="00490B8C">
        <w:t>&amp; Rabe-Hemp, Cara</w:t>
      </w:r>
      <w:r w:rsidR="00490B8C" w:rsidRPr="00570000">
        <w:t>.</w:t>
      </w:r>
      <w:r w:rsidR="00490B8C">
        <w:t xml:space="preserve"> (2007). Women p</w:t>
      </w:r>
      <w:r w:rsidR="00490B8C" w:rsidRPr="00570000">
        <w:t xml:space="preserve">olice. </w:t>
      </w:r>
      <w:r w:rsidR="00490B8C" w:rsidRPr="00C85022">
        <w:rPr>
          <w:i/>
        </w:rPr>
        <w:t>Women &amp; Criminal Justice</w:t>
      </w:r>
      <w:r w:rsidR="00490B8C">
        <w:t xml:space="preserve">, </w:t>
      </w:r>
      <w:r w:rsidR="00490B8C" w:rsidRPr="00C85022">
        <w:rPr>
          <w:i/>
        </w:rPr>
        <w:t>16</w:t>
      </w:r>
      <w:r w:rsidR="00490B8C">
        <w:t xml:space="preserve">, 91-117. doi: </w:t>
      </w:r>
      <w:r w:rsidR="00490B8C" w:rsidRPr="00C85022">
        <w:t>10.1300/J012v16n04_05</w:t>
      </w:r>
    </w:p>
    <w:p w14:paraId="324769DF" w14:textId="68ABE15B" w:rsidR="00490B8C" w:rsidRPr="00B24A7A" w:rsidRDefault="00490B8C" w:rsidP="00490B8C">
      <w:pPr>
        <w:spacing w:line="480" w:lineRule="auto"/>
        <w:ind w:left="720" w:hanging="720"/>
        <w:contextualSpacing/>
      </w:pPr>
      <w:r w:rsidRPr="00B24A7A">
        <w:t xml:space="preserve">Schug, J., Alt, N. P., &amp; Klauer, K. C. (2015). Gendered race prototypes: Evidence for the non-prototypicality of Asian men and </w:t>
      </w:r>
      <w:del w:id="129" w:author="Justin Sanchez" w:date="2020-01-14T16:54:00Z">
        <w:r w:rsidRPr="00B24A7A" w:rsidDel="00653D21">
          <w:delText xml:space="preserve">Black </w:delText>
        </w:r>
      </w:del>
      <w:ins w:id="130" w:author="Justin Sanchez" w:date="2020-01-14T16:54:00Z">
        <w:r w:rsidR="00653D21">
          <w:t>b</w:t>
        </w:r>
        <w:r w:rsidR="00653D21" w:rsidRPr="00B24A7A">
          <w:t xml:space="preserve">lack </w:t>
        </w:r>
      </w:ins>
      <w:r w:rsidRPr="00B24A7A">
        <w:t>women. </w:t>
      </w:r>
      <w:r w:rsidRPr="00B24A7A">
        <w:rPr>
          <w:i/>
          <w:iCs/>
        </w:rPr>
        <w:t>Journal of Experimental Social Psychology</w:t>
      </w:r>
      <w:r w:rsidRPr="00B24A7A">
        <w:t>, </w:t>
      </w:r>
      <w:r w:rsidRPr="00B24A7A">
        <w:rPr>
          <w:i/>
          <w:iCs/>
        </w:rPr>
        <w:t>56</w:t>
      </w:r>
      <w:r w:rsidRPr="00B24A7A">
        <w:t>, 121-125.</w:t>
      </w:r>
      <w:r>
        <w:t xml:space="preserve"> doi: </w:t>
      </w:r>
      <w:r w:rsidRPr="00116C1B">
        <w:t>https://doi.org/10.1016/j.jesp.2014.09.012</w:t>
      </w:r>
    </w:p>
    <w:p w14:paraId="78B55E9C" w14:textId="77777777" w:rsidR="00490B8C" w:rsidRPr="00F40A34" w:rsidRDefault="00490B8C" w:rsidP="00490B8C">
      <w:pPr>
        <w:spacing w:line="480" w:lineRule="auto"/>
        <w:ind w:left="720" w:hanging="720"/>
        <w:contextualSpacing/>
      </w:pPr>
      <w:r w:rsidRPr="00F40A34">
        <w:t xml:space="preserve">Simmons, J., Nelson, L., </w:t>
      </w:r>
      <w:proofErr w:type="spellStart"/>
      <w:r w:rsidRPr="00F40A34">
        <w:t>Simonsohn</w:t>
      </w:r>
      <w:proofErr w:type="spellEnd"/>
      <w:r w:rsidRPr="00F40A34">
        <w:t xml:space="preserve">, U. (2013). </w:t>
      </w:r>
      <w:r w:rsidRPr="00F40A34">
        <w:rPr>
          <w:i/>
        </w:rPr>
        <w:t>Life after p-hacking</w:t>
      </w:r>
      <w:r w:rsidRPr="00F40A34">
        <w:t>. Paper presented at the Annual Meeting of the Society for Social and Personality Psychology. New Orleans, LA. Retrieved from: http://papers.ssrn.com/sol3/papers.cfm?abstract_id=2205186</w:t>
      </w:r>
    </w:p>
    <w:p w14:paraId="60FB7544" w14:textId="0D7088C5" w:rsidR="00490B8C" w:rsidRDefault="00490B8C" w:rsidP="00490B8C">
      <w:pPr>
        <w:spacing w:line="480" w:lineRule="auto"/>
        <w:ind w:left="720" w:hanging="720"/>
        <w:contextualSpacing/>
        <w:rPr>
          <w:ins w:id="131" w:author="Manuel Sanchez (Student)" w:date="2020-01-19T13:54:00Z"/>
        </w:rPr>
      </w:pPr>
      <w:r w:rsidRPr="00B147C1">
        <w:t xml:space="preserve">Smithson, M. (2001). Correct confidence intervals for various regression effect sizes and parameters: The importance of noncentral distributions in computing intervals. </w:t>
      </w:r>
      <w:r w:rsidRPr="00B147C1">
        <w:rPr>
          <w:i/>
          <w:iCs/>
        </w:rPr>
        <w:t xml:space="preserve">Educational and Psychological Measurement, 61, </w:t>
      </w:r>
      <w:r w:rsidRPr="00B147C1">
        <w:t xml:space="preserve">605–632. http://dx.doi.org/10.1177/00131640121971392 </w:t>
      </w:r>
    </w:p>
    <w:p w14:paraId="313BAF94" w14:textId="5832CF55" w:rsidR="0076611E" w:rsidRPr="00B147C1" w:rsidRDefault="0076611E" w:rsidP="00490B8C">
      <w:pPr>
        <w:spacing w:line="480" w:lineRule="auto"/>
        <w:ind w:left="720" w:hanging="720"/>
        <w:contextualSpacing/>
      </w:pPr>
      <w:ins w:id="132" w:author="Manuel Sanchez (Student)" w:date="2020-01-19T13:54:00Z">
        <w:r w:rsidRPr="0076611E">
          <w:lastRenderedPageBreak/>
          <w:t>Sommers, Samuel R, &amp; Babbitt, Laura G. (2010). On the Perils of Misplaced Assumptions: Appreciating the Need for Diversity Science. Psychological Inquiry., 21(2), 164-167.</w:t>
        </w:r>
        <w:r>
          <w:t xml:space="preserve"> </w:t>
        </w:r>
        <w:proofErr w:type="spellStart"/>
        <w:r>
          <w:t>doi</w:t>
        </w:r>
        <w:proofErr w:type="spellEnd"/>
        <w:r>
          <w:t xml:space="preserve">: </w:t>
        </w:r>
      </w:ins>
      <w:ins w:id="133" w:author="Manuel Sanchez (Student)" w:date="2020-01-19T13:55:00Z">
        <w:r w:rsidRPr="0076611E">
          <w:t>10.1080/10478401003752021</w:t>
        </w:r>
      </w:ins>
    </w:p>
    <w:p w14:paraId="29CE8F71" w14:textId="77777777" w:rsidR="00490B8C" w:rsidRDefault="00490B8C" w:rsidP="00490B8C">
      <w:pPr>
        <w:spacing w:line="480" w:lineRule="auto"/>
        <w:ind w:left="720" w:hanging="720"/>
        <w:contextualSpacing/>
      </w:pPr>
      <w:r w:rsidRPr="00E31210">
        <w:t>Sommers, S.R., &amp; Tyler, T. R. (2014). Can jury instructions address problems with bias in perceptions of video evidence? Manuscript in preparation.</w:t>
      </w:r>
    </w:p>
    <w:p w14:paraId="60083E53" w14:textId="29E04D9D" w:rsidR="00490B8C" w:rsidRDefault="00490B8C" w:rsidP="008A28FF">
      <w:pPr>
        <w:spacing w:line="480" w:lineRule="auto"/>
        <w:ind w:left="720" w:hanging="720"/>
      </w:pPr>
      <w:r w:rsidRPr="000159D9">
        <w:t xml:space="preserve">Stanley, J. (2015). Police </w:t>
      </w:r>
      <w:r w:rsidR="008A28FF">
        <w:t>b</w:t>
      </w:r>
      <w:r w:rsidR="008A28FF" w:rsidRPr="000159D9">
        <w:t>ody</w:t>
      </w:r>
      <w:r w:rsidRPr="000159D9">
        <w:t>-</w:t>
      </w:r>
      <w:r w:rsidR="008A28FF">
        <w:t>m</w:t>
      </w:r>
      <w:r w:rsidR="008A28FF" w:rsidRPr="000159D9">
        <w:t xml:space="preserve">ounted </w:t>
      </w:r>
      <w:r w:rsidR="008A28FF">
        <w:t>c</w:t>
      </w:r>
      <w:r w:rsidR="008A28FF" w:rsidRPr="000159D9">
        <w:t>ameras</w:t>
      </w:r>
      <w:r w:rsidRPr="000159D9">
        <w:t xml:space="preserve">: With </w:t>
      </w:r>
      <w:r w:rsidR="008A28FF">
        <w:t>r</w:t>
      </w:r>
      <w:r w:rsidR="008A28FF" w:rsidRPr="000159D9">
        <w:t xml:space="preserve">ight </w:t>
      </w:r>
      <w:r w:rsidR="008A28FF">
        <w:t>p</w:t>
      </w:r>
      <w:r w:rsidR="008A28FF" w:rsidRPr="000159D9">
        <w:t xml:space="preserve">olicies </w:t>
      </w:r>
      <w:r w:rsidRPr="000159D9">
        <w:t xml:space="preserve">in </w:t>
      </w:r>
      <w:r w:rsidR="008A28FF">
        <w:t>p</w:t>
      </w:r>
      <w:r w:rsidR="008A28FF" w:rsidRPr="000159D9">
        <w:t>lace</w:t>
      </w:r>
      <w:r w:rsidRPr="000159D9">
        <w:t xml:space="preserve">, a </w:t>
      </w:r>
      <w:r w:rsidR="008A28FF">
        <w:t>w</w:t>
      </w:r>
      <w:r w:rsidR="008A28FF" w:rsidRPr="000159D9">
        <w:t xml:space="preserve">in </w:t>
      </w:r>
      <w:r w:rsidR="008A28FF">
        <w:t>f</w:t>
      </w:r>
      <w:r w:rsidR="008A28FF" w:rsidRPr="000159D9">
        <w:t xml:space="preserve">or </w:t>
      </w:r>
      <w:r w:rsidR="008A28FF">
        <w:t>a</w:t>
      </w:r>
      <w:r w:rsidR="008A28FF" w:rsidRPr="000159D9">
        <w:t>ll</w:t>
      </w:r>
      <w:r w:rsidRPr="000159D9">
        <w:t>. American Civil Liberties Union. Available</w:t>
      </w:r>
      <w:r>
        <w:t xml:space="preserve"> at: </w:t>
      </w:r>
      <w:r w:rsidR="0001013E">
        <w:fldChar w:fldCharType="begin"/>
      </w:r>
      <w:r w:rsidR="0001013E">
        <w:instrText xml:space="preserve"> HYPERLINK "https://www.aclu.org/sites/default/files/" </w:instrText>
      </w:r>
      <w:r w:rsidR="0001013E">
        <w:fldChar w:fldCharType="separate"/>
      </w:r>
      <w:r w:rsidRPr="00AC7E73">
        <w:rPr>
          <w:rStyle w:val="Hyperlink"/>
        </w:rPr>
        <w:t>https://www.aclu.org/sites/default/files/</w:t>
      </w:r>
      <w:r w:rsidR="0001013E">
        <w:rPr>
          <w:rStyle w:val="Hyperlink"/>
        </w:rPr>
        <w:fldChar w:fldCharType="end"/>
      </w:r>
      <w:r>
        <w:t xml:space="preserve"> </w:t>
      </w:r>
      <w:r w:rsidRPr="000159D9">
        <w:t>assets/police_body-mounted_cameras-v2. pdf and Campaign Zero. Body Cams/Film the Police. Available https://www.joincampaignzero.org/film-thepolice</w:t>
      </w:r>
    </w:p>
    <w:p w14:paraId="374BD7EF" w14:textId="054FF112" w:rsidR="00490B8C" w:rsidRDefault="00490B8C" w:rsidP="00490B8C">
      <w:pPr>
        <w:spacing w:line="480" w:lineRule="auto"/>
        <w:ind w:left="720" w:hanging="720"/>
        <w:contextualSpacing/>
      </w:pPr>
      <w:r w:rsidRPr="005421B4">
        <w:t xml:space="preserve">Stewart-Williams, S. (2002). Gender, the perception of aggression, and the overestimation of gender bias. </w:t>
      </w:r>
      <w:r w:rsidRPr="00F72A92">
        <w:rPr>
          <w:i/>
        </w:rPr>
        <w:t>Sex Roles</w:t>
      </w:r>
      <w:r w:rsidRPr="005421B4">
        <w:t xml:space="preserve">, </w:t>
      </w:r>
      <w:r w:rsidRPr="00F72A92">
        <w:rPr>
          <w:i/>
        </w:rPr>
        <w:t>46</w:t>
      </w:r>
      <w:r w:rsidRPr="005421B4">
        <w:t>, 177-189. doi:</w:t>
      </w:r>
      <w:r>
        <w:t xml:space="preserve"> </w:t>
      </w:r>
      <w:r w:rsidRPr="005421B4">
        <w:t>10.1023/A:1019665803317</w:t>
      </w:r>
    </w:p>
    <w:p w14:paraId="73A7C73C" w14:textId="66DFF4F6" w:rsidR="00490B8C" w:rsidRDefault="00490B8C" w:rsidP="00490B8C">
      <w:pPr>
        <w:spacing w:line="480" w:lineRule="auto"/>
        <w:ind w:left="720" w:hanging="720"/>
        <w:contextualSpacing/>
      </w:pPr>
      <w:r w:rsidRPr="008916B1">
        <w:t xml:space="preserve">Sunshine, J., &amp; Tyler, T. R. (2003). The role of procedural justice and legitimacy in shaping public support for policing. </w:t>
      </w:r>
      <w:r w:rsidRPr="00F72A92">
        <w:rPr>
          <w:i/>
        </w:rPr>
        <w:t>Law &amp; Society Review</w:t>
      </w:r>
      <w:r w:rsidRPr="008916B1">
        <w:t xml:space="preserve">, </w:t>
      </w:r>
      <w:r w:rsidRPr="00F72A92">
        <w:rPr>
          <w:i/>
        </w:rPr>
        <w:t>37</w:t>
      </w:r>
      <w:r w:rsidRPr="008916B1">
        <w:t>, 513-548. doi:</w:t>
      </w:r>
      <w:r>
        <w:t xml:space="preserve"> </w:t>
      </w:r>
      <w:r w:rsidRPr="008916B1">
        <w:t>10.1111/1540-5893.3703002</w:t>
      </w:r>
    </w:p>
    <w:p w14:paraId="069339B8" w14:textId="77777777" w:rsidR="00490B8C" w:rsidRPr="00891951" w:rsidRDefault="00490B8C" w:rsidP="00490B8C">
      <w:pPr>
        <w:spacing w:line="480" w:lineRule="auto"/>
        <w:ind w:left="720" w:hanging="720"/>
        <w:contextualSpacing/>
      </w:pPr>
      <w:r>
        <w:t xml:space="preserve">Tate, J., Jenkins, J., &amp; Rich, S. (2017) Fatal force. </w:t>
      </w:r>
      <w:r>
        <w:rPr>
          <w:i/>
        </w:rPr>
        <w:t>The Washington Post</w:t>
      </w:r>
      <w:r>
        <w:t xml:space="preserve">, Retrieved from </w:t>
      </w:r>
      <w:r w:rsidRPr="00891951">
        <w:t>https://www.washingtonpost.com/graphics/national/police-shootings-2016/</w:t>
      </w:r>
    </w:p>
    <w:p w14:paraId="5919F121" w14:textId="77777777" w:rsidR="00490B8C" w:rsidRDefault="00490B8C" w:rsidP="00490B8C">
      <w:pPr>
        <w:pStyle w:val="CommentText"/>
        <w:spacing w:line="480" w:lineRule="auto"/>
        <w:rPr>
          <w:rFonts w:ascii="Times New Roman" w:hAnsi="Times New Roman" w:cs="Times New Roman"/>
          <w:sz w:val="24"/>
          <w:szCs w:val="24"/>
        </w:rPr>
      </w:pPr>
      <w:r>
        <w:rPr>
          <w:rFonts w:ascii="Times New Roman" w:hAnsi="Times New Roman" w:cs="Times New Roman"/>
          <w:sz w:val="24"/>
          <w:szCs w:val="24"/>
        </w:rPr>
        <w:t>The Counted</w:t>
      </w:r>
      <w:r w:rsidRPr="00B77F12">
        <w:rPr>
          <w:rFonts w:ascii="Times New Roman" w:hAnsi="Times New Roman" w:cs="Times New Roman"/>
          <w:sz w:val="24"/>
          <w:szCs w:val="24"/>
        </w:rPr>
        <w:t xml:space="preserve">. (n.d.). Retrieved from </w:t>
      </w:r>
      <w:r w:rsidR="0001013E">
        <w:fldChar w:fldCharType="begin"/>
      </w:r>
      <w:r w:rsidR="0001013E">
        <w:instrText xml:space="preserve"> HYPERLINK "https://www.theguardian.com/us-news/ng-" </w:instrText>
      </w:r>
      <w:r w:rsidR="0001013E">
        <w:fldChar w:fldCharType="separate"/>
      </w:r>
      <w:r w:rsidRPr="00772C13">
        <w:rPr>
          <w:rStyle w:val="Hyperlink"/>
          <w:rFonts w:ascii="Times New Roman" w:hAnsi="Times New Roman" w:cs="Times New Roman"/>
          <w:sz w:val="24"/>
          <w:szCs w:val="24"/>
        </w:rPr>
        <w:t>https://www.theguardian.com/us-news/ng-</w:t>
      </w:r>
      <w:r w:rsidR="0001013E">
        <w:rPr>
          <w:rStyle w:val="Hyperlink"/>
          <w:rFonts w:ascii="Times New Roman" w:hAnsi="Times New Roman" w:cs="Times New Roman"/>
          <w:sz w:val="24"/>
          <w:szCs w:val="24"/>
        </w:rPr>
        <w:fldChar w:fldCharType="end"/>
      </w:r>
    </w:p>
    <w:p w14:paraId="53445C0C" w14:textId="77777777" w:rsidR="00490B8C" w:rsidRDefault="00490B8C" w:rsidP="00490B8C">
      <w:pPr>
        <w:pStyle w:val="CommentText"/>
        <w:spacing w:line="480" w:lineRule="auto"/>
        <w:ind w:firstLine="720"/>
      </w:pPr>
      <w:r w:rsidRPr="0088159B">
        <w:rPr>
          <w:rFonts w:ascii="Times New Roman" w:hAnsi="Times New Roman" w:cs="Times New Roman"/>
          <w:sz w:val="24"/>
          <w:szCs w:val="24"/>
        </w:rPr>
        <w:t>interactive/2015/</w:t>
      </w:r>
      <w:proofErr w:type="spellStart"/>
      <w:r w:rsidRPr="0088159B">
        <w:rPr>
          <w:rFonts w:ascii="Times New Roman" w:hAnsi="Times New Roman" w:cs="Times New Roman"/>
          <w:sz w:val="24"/>
          <w:szCs w:val="24"/>
        </w:rPr>
        <w:t>jun</w:t>
      </w:r>
      <w:proofErr w:type="spellEnd"/>
      <w:r w:rsidRPr="0088159B">
        <w:rPr>
          <w:rFonts w:ascii="Times New Roman" w:hAnsi="Times New Roman" w:cs="Times New Roman"/>
          <w:sz w:val="24"/>
          <w:szCs w:val="24"/>
        </w:rPr>
        <w:t>/01/the-counted-police-killings-us-database</w:t>
      </w:r>
    </w:p>
    <w:p w14:paraId="008C2921" w14:textId="38C56EC3" w:rsidR="00490B8C" w:rsidRDefault="00490B8C" w:rsidP="00490B8C">
      <w:pPr>
        <w:spacing w:line="480" w:lineRule="auto"/>
        <w:ind w:left="720" w:hanging="720"/>
        <w:contextualSpacing/>
      </w:pPr>
      <w:r w:rsidRPr="008C4A70">
        <w:t>Todd, A. R., Thiem, K. C., &amp; Neel, R. (2016). "Does seeing faces of young black boys facilitate the identification of threatening stimuli</w:t>
      </w:r>
      <w:r>
        <w:t>?”</w:t>
      </w:r>
      <w:r w:rsidRPr="008C4A70">
        <w:t xml:space="preserve">. </w:t>
      </w:r>
      <w:r w:rsidRPr="00F72A92">
        <w:rPr>
          <w:i/>
        </w:rPr>
        <w:t>Psychological Science</w:t>
      </w:r>
      <w:r w:rsidRPr="008C4A70">
        <w:t xml:space="preserve">, </w:t>
      </w:r>
      <w:r w:rsidRPr="00F72A92">
        <w:rPr>
          <w:i/>
        </w:rPr>
        <w:t>27</w:t>
      </w:r>
      <w:r w:rsidRPr="008C4A70">
        <w:t>, 1-1673. doi: 10.1177/0956797616678204</w:t>
      </w:r>
    </w:p>
    <w:p w14:paraId="1C1298A1" w14:textId="0937102D" w:rsidR="00490B8C" w:rsidRDefault="00490B8C" w:rsidP="00490B8C">
      <w:pPr>
        <w:spacing w:line="480" w:lineRule="auto"/>
        <w:ind w:left="720" w:hanging="720"/>
        <w:contextualSpacing/>
      </w:pPr>
      <w:r w:rsidRPr="00222788">
        <w:lastRenderedPageBreak/>
        <w:t xml:space="preserve">Tyler, T. R. (2005). Policing in black and white: Ethnic group differences in trust and confidence in the police. </w:t>
      </w:r>
      <w:r w:rsidRPr="00F72A92">
        <w:rPr>
          <w:i/>
        </w:rPr>
        <w:t>Police quarterly</w:t>
      </w:r>
      <w:r w:rsidRPr="00222788">
        <w:t xml:space="preserve">, </w:t>
      </w:r>
      <w:r w:rsidRPr="00F72A92">
        <w:rPr>
          <w:i/>
        </w:rPr>
        <w:t>8</w:t>
      </w:r>
      <w:r w:rsidRPr="00222788">
        <w:t xml:space="preserve">, 322-342. Retrieved from </w:t>
      </w:r>
      <w:r w:rsidRPr="007C1667">
        <w:t>http://pqx.sagepub.com/content/8/3/322.full.pdf</w:t>
      </w:r>
    </w:p>
    <w:p w14:paraId="10761077" w14:textId="50CEA9A5" w:rsidR="00490B8C" w:rsidRDefault="00490B8C" w:rsidP="00490B8C">
      <w:pPr>
        <w:spacing w:line="480" w:lineRule="auto"/>
        <w:ind w:left="720" w:hanging="720"/>
        <w:contextualSpacing/>
      </w:pPr>
      <w:r w:rsidRPr="00E278CA">
        <w:t>U.S. Department of Justice. “Justice Department Awards over $23 Million in Funding for Body Worn Camera Pilot Program to Support Law Enforcement Agencies in 32 States”. September 21, 2015. Available</w:t>
      </w:r>
      <w:del w:id="134" w:author="Justin Sanchez" w:date="2020-01-14T16:57:00Z">
        <w:r w:rsidRPr="00E278CA" w:rsidDel="008A28FF">
          <w:delText xml:space="preserve"> </w:delText>
        </w:r>
      </w:del>
      <w:r w:rsidRPr="00E278CA">
        <w:t>: https:// www.justice.gov/opa/pr/justice-department-awards-over-23-million-funding-body-worn-camera-pilotprogram-su</w:t>
      </w:r>
      <w:ins w:id="135" w:author="Manuel Sanchez (Student)" w:date="2020-01-19T13:26:00Z">
        <w:r w:rsidR="00AF3A99">
          <w:t>x</w:t>
        </w:r>
      </w:ins>
      <w:r w:rsidRPr="00E278CA">
        <w:t>pport-law</w:t>
      </w:r>
    </w:p>
    <w:p w14:paraId="1C625826" w14:textId="20743FF4" w:rsidR="00490B8C" w:rsidRDefault="00490B8C" w:rsidP="00490B8C">
      <w:pPr>
        <w:spacing w:line="480" w:lineRule="auto"/>
        <w:ind w:left="720" w:hanging="720"/>
        <w:contextualSpacing/>
      </w:pPr>
      <w:r w:rsidRPr="00E31210">
        <w:t xml:space="preserve">Watson, D., Clark, L. A., &amp; </w:t>
      </w:r>
      <w:proofErr w:type="spellStart"/>
      <w:r w:rsidRPr="00E31210">
        <w:t>Tellegen</w:t>
      </w:r>
      <w:proofErr w:type="spellEnd"/>
      <w:r w:rsidRPr="00E31210">
        <w:t xml:space="preserve">, A. (1988). Development and validation of brief measures of positive and negative affect: The PANAS scales. </w:t>
      </w:r>
      <w:r w:rsidRPr="00F72A92">
        <w:rPr>
          <w:i/>
        </w:rPr>
        <w:t>Journal of Personality and Social Psychology</w:t>
      </w:r>
      <w:r w:rsidRPr="00E31210">
        <w:t xml:space="preserve">, </w:t>
      </w:r>
      <w:r w:rsidRPr="00F72A92">
        <w:rPr>
          <w:i/>
        </w:rPr>
        <w:t>54</w:t>
      </w:r>
      <w:r w:rsidRPr="00E31210">
        <w:t>, 1063-1070. doi:</w:t>
      </w:r>
      <w:r>
        <w:t xml:space="preserve"> </w:t>
      </w:r>
      <w:r w:rsidRPr="00E31210">
        <w:t>10.1037/0022-3514.54.6.1063</w:t>
      </w:r>
    </w:p>
    <w:p w14:paraId="03DC5A66" w14:textId="77777777" w:rsidR="00490B8C" w:rsidRDefault="00490B8C" w:rsidP="00490B8C">
      <w:pPr>
        <w:spacing w:line="480" w:lineRule="auto"/>
        <w:ind w:left="720" w:hanging="720"/>
        <w:contextualSpacing/>
      </w:pPr>
      <w:r w:rsidRPr="002030BA">
        <w:t>Warner, L. R., &amp; Shields, S. A. (2013). The intersections of sexuality, gender, and race: Identity research</w:t>
      </w:r>
      <w:r>
        <w:t xml:space="preserve"> </w:t>
      </w:r>
      <w:r w:rsidRPr="002030BA">
        <w:t xml:space="preserve">at the crossroads. </w:t>
      </w:r>
      <w:r w:rsidRPr="00EC1DC4">
        <w:rPr>
          <w:i/>
        </w:rPr>
        <w:t>Sex Roles, 68</w:t>
      </w:r>
      <w:r w:rsidRPr="002030BA">
        <w:t>, 803–810</w:t>
      </w:r>
    </w:p>
    <w:p w14:paraId="551A20B7" w14:textId="508E47C2" w:rsidR="009350F2" w:rsidRDefault="009350F2" w:rsidP="009350F2">
      <w:pPr>
        <w:spacing w:line="480" w:lineRule="auto"/>
        <w:ind w:left="720" w:hanging="720"/>
        <w:contextualSpacing/>
      </w:pPr>
      <w:r w:rsidRPr="009350F2">
        <w:t>Weber, R., &amp; Crocker, J. (1983). Cognitive processes in the revision of stereotypic beliefs. </w:t>
      </w:r>
      <w:r w:rsidRPr="009350F2">
        <w:rPr>
          <w:i/>
          <w:iCs/>
        </w:rPr>
        <w:t xml:space="preserve">Journal of </w:t>
      </w:r>
      <w:r>
        <w:rPr>
          <w:i/>
          <w:iCs/>
        </w:rPr>
        <w:t>P</w:t>
      </w:r>
      <w:r w:rsidRPr="009350F2">
        <w:rPr>
          <w:i/>
          <w:iCs/>
        </w:rPr>
        <w:t xml:space="preserve">ersonality and </w:t>
      </w:r>
      <w:r>
        <w:rPr>
          <w:i/>
          <w:iCs/>
        </w:rPr>
        <w:t>S</w:t>
      </w:r>
      <w:r w:rsidRPr="009350F2">
        <w:rPr>
          <w:i/>
          <w:iCs/>
        </w:rPr>
        <w:t xml:space="preserve">ocial </w:t>
      </w:r>
      <w:r>
        <w:rPr>
          <w:i/>
          <w:iCs/>
        </w:rPr>
        <w:t>P</w:t>
      </w:r>
      <w:r w:rsidRPr="009350F2">
        <w:rPr>
          <w:i/>
          <w:iCs/>
        </w:rPr>
        <w:t>sychology</w:t>
      </w:r>
      <w:r w:rsidRPr="009350F2">
        <w:t>, </w:t>
      </w:r>
      <w:r w:rsidRPr="009350F2">
        <w:rPr>
          <w:i/>
          <w:iCs/>
        </w:rPr>
        <w:t>45</w:t>
      </w:r>
      <w:r w:rsidRPr="009350F2">
        <w:t>, 961</w:t>
      </w:r>
      <w:r>
        <w:t>-977</w:t>
      </w:r>
      <w:r w:rsidRPr="009350F2">
        <w:t>.</w:t>
      </w:r>
      <w:r>
        <w:t xml:space="preserve"> doi: </w:t>
      </w:r>
      <w:r w:rsidRPr="009350F2">
        <w:t>10.1037/0022-3514.45.5.961</w:t>
      </w:r>
      <w:r>
        <w:t xml:space="preserve"> </w:t>
      </w:r>
    </w:p>
    <w:p w14:paraId="3784B9CF" w14:textId="26C6308F" w:rsidR="00490B8C" w:rsidRDefault="00490B8C" w:rsidP="00490B8C">
      <w:pPr>
        <w:spacing w:line="480" w:lineRule="auto"/>
        <w:ind w:left="720" w:hanging="720"/>
        <w:contextualSpacing/>
      </w:pPr>
      <w:r w:rsidRPr="00B81AE5">
        <w:t xml:space="preserve">Weitzer, R. (2002). Incidents of police misconduct and public opinion. </w:t>
      </w:r>
      <w:r w:rsidRPr="00F72A92">
        <w:rPr>
          <w:i/>
        </w:rPr>
        <w:t>Journal of Criminal Justice,</w:t>
      </w:r>
      <w:r w:rsidRPr="00B81AE5">
        <w:t xml:space="preserve"> </w:t>
      </w:r>
      <w:r w:rsidRPr="00F72A92">
        <w:rPr>
          <w:i/>
        </w:rPr>
        <w:t>30</w:t>
      </w:r>
      <w:r w:rsidRPr="00B81AE5">
        <w:t>, 397-408. doi:</w:t>
      </w:r>
      <w:r>
        <w:t xml:space="preserve"> </w:t>
      </w:r>
      <w:r w:rsidRPr="00B81AE5">
        <w:t>10.1016/S0047-2352(02)00150-2</w:t>
      </w:r>
    </w:p>
    <w:p w14:paraId="79D9059D" w14:textId="1C41AB47" w:rsidR="00490B8C" w:rsidRDefault="00490B8C" w:rsidP="00490B8C">
      <w:pPr>
        <w:spacing w:line="480" w:lineRule="auto"/>
        <w:ind w:left="720" w:hanging="720"/>
        <w:contextualSpacing/>
      </w:pPr>
      <w:r w:rsidRPr="008916B1">
        <w:t xml:space="preserve">Weitzer, R., &amp; </w:t>
      </w:r>
      <w:proofErr w:type="spellStart"/>
      <w:r w:rsidRPr="008916B1">
        <w:t>Tuch</w:t>
      </w:r>
      <w:proofErr w:type="spellEnd"/>
      <w:r w:rsidRPr="008916B1">
        <w:t xml:space="preserve">, S. A. (2005). Determinants of public satisfaction with the police. </w:t>
      </w:r>
      <w:r w:rsidRPr="00F72A92">
        <w:rPr>
          <w:i/>
        </w:rPr>
        <w:t>Police Quarterly</w:t>
      </w:r>
      <w:r w:rsidRPr="008916B1">
        <w:t xml:space="preserve">, </w:t>
      </w:r>
      <w:r w:rsidRPr="00F72A92">
        <w:rPr>
          <w:i/>
        </w:rPr>
        <w:t>8</w:t>
      </w:r>
      <w:r w:rsidRPr="008916B1">
        <w:t>, 279-297.</w:t>
      </w:r>
      <w:r>
        <w:t xml:space="preserve"> doi: </w:t>
      </w:r>
      <w:r w:rsidRPr="008916B1">
        <w:t>10.1177/1098611104271106</w:t>
      </w:r>
    </w:p>
    <w:p w14:paraId="15B93E3E" w14:textId="304495A1" w:rsidR="00490B8C" w:rsidRPr="0082000C" w:rsidRDefault="00490B8C" w:rsidP="00490B8C">
      <w:pPr>
        <w:spacing w:line="480" w:lineRule="auto"/>
        <w:ind w:left="720" w:hanging="720"/>
        <w:contextualSpacing/>
      </w:pPr>
      <w:r w:rsidRPr="0082000C">
        <w:t xml:space="preserve">West, C. M. (1995). Mammy, Sapphire, and Jezebel: Historical images of </w:t>
      </w:r>
      <w:del w:id="136" w:author="Justin Sanchez" w:date="2020-01-14T16:57:00Z">
        <w:r w:rsidRPr="0082000C" w:rsidDel="008A28FF">
          <w:delText>B</w:delText>
        </w:r>
      </w:del>
      <w:ins w:id="137" w:author="Justin Sanchez" w:date="2020-01-14T16:57:00Z">
        <w:r w:rsidR="008A28FF">
          <w:t>b</w:t>
        </w:r>
      </w:ins>
      <w:r w:rsidRPr="0082000C">
        <w:t>lack women and their implications for psychotherapy. </w:t>
      </w:r>
      <w:r w:rsidRPr="0082000C">
        <w:rPr>
          <w:i/>
          <w:iCs/>
        </w:rPr>
        <w:t>Psychotherapy: Theory, Research, Practice, Training</w:t>
      </w:r>
      <w:r w:rsidRPr="0082000C">
        <w:t>, </w:t>
      </w:r>
      <w:r w:rsidRPr="0082000C">
        <w:rPr>
          <w:i/>
          <w:iCs/>
        </w:rPr>
        <w:t>32</w:t>
      </w:r>
      <w:r w:rsidRPr="0082000C">
        <w:t>, 458.</w:t>
      </w:r>
      <w:r>
        <w:t xml:space="preserve"> doi: </w:t>
      </w:r>
      <w:r w:rsidRPr="0082000C">
        <w:t>http://dx.doi.org/10.1037/0033-3204.32.3.458</w:t>
      </w:r>
    </w:p>
    <w:p w14:paraId="7E957AB4" w14:textId="23DEFDF9" w:rsidR="00490B8C" w:rsidRPr="00E278CA" w:rsidRDefault="00490B8C" w:rsidP="00490B8C">
      <w:pPr>
        <w:spacing w:line="480" w:lineRule="auto"/>
        <w:ind w:left="720" w:hanging="720"/>
        <w:contextualSpacing/>
      </w:pPr>
      <w:r w:rsidRPr="005B44E5">
        <w:lastRenderedPageBreak/>
        <w:t>Wilson, J. P., Hugenberg, K., &amp; Rule, N. O. (2017). Racial bias in judgments of physical size and formidability: From size to threat.</w:t>
      </w:r>
      <w:r w:rsidRPr="005B44E5">
        <w:rPr>
          <w:i/>
          <w:iCs/>
        </w:rPr>
        <w:t> Journal of Personality and Social Psychology</w:t>
      </w:r>
      <w:r w:rsidR="008E42F8">
        <w:rPr>
          <w:i/>
          <w:iCs/>
        </w:rPr>
        <w:t>, 113</w:t>
      </w:r>
      <w:r w:rsidR="008E42F8" w:rsidRPr="00EC1DC4">
        <w:rPr>
          <w:iCs/>
        </w:rPr>
        <w:t>, 59-80</w:t>
      </w:r>
      <w:r>
        <w:rPr>
          <w:i/>
          <w:iCs/>
        </w:rPr>
        <w:t>.</w:t>
      </w:r>
      <w:r w:rsidRPr="005B44E5">
        <w:rPr>
          <w:i/>
          <w:iCs/>
        </w:rPr>
        <w:t> </w:t>
      </w:r>
      <w:r w:rsidRPr="005B44E5">
        <w:t>doi:</w:t>
      </w:r>
      <w:r>
        <w:t xml:space="preserve"> </w:t>
      </w:r>
      <w:r w:rsidRPr="005B44E5">
        <w:t>10.1037/pspi0000092</w:t>
      </w:r>
    </w:p>
    <w:p w14:paraId="2D91E695" w14:textId="5966FE19" w:rsidR="00490B8C" w:rsidRPr="008A28FF" w:rsidRDefault="00490B8C" w:rsidP="008A28FF">
      <w:pPr>
        <w:spacing w:line="480" w:lineRule="auto"/>
        <w:ind w:left="720" w:hanging="720"/>
        <w:contextualSpacing/>
        <w:rPr>
          <w:iCs/>
        </w:rPr>
      </w:pPr>
      <w:r w:rsidRPr="00E278CA">
        <w:t>Yokum, D., Ravishankar, A., &amp; Coppock, A. (2017). </w:t>
      </w:r>
      <w:r w:rsidRPr="008A28FF">
        <w:rPr>
          <w:iCs/>
        </w:rPr>
        <w:t xml:space="preserve">Evaluating the </w:t>
      </w:r>
      <w:r w:rsidR="008A28FF">
        <w:rPr>
          <w:iCs/>
        </w:rPr>
        <w:t>e</w:t>
      </w:r>
      <w:r w:rsidRPr="008A28FF">
        <w:rPr>
          <w:iCs/>
        </w:rPr>
        <w:t xml:space="preserve">ffects of </w:t>
      </w:r>
      <w:r w:rsidR="008A28FF">
        <w:rPr>
          <w:iCs/>
        </w:rPr>
        <w:t>p</w:t>
      </w:r>
      <w:r w:rsidRPr="008A28FF">
        <w:rPr>
          <w:iCs/>
        </w:rPr>
        <w:t xml:space="preserve">olice </w:t>
      </w:r>
      <w:r w:rsidR="008A28FF">
        <w:rPr>
          <w:iCs/>
        </w:rPr>
        <w:t>b</w:t>
      </w:r>
      <w:r w:rsidRPr="008A28FF">
        <w:rPr>
          <w:iCs/>
        </w:rPr>
        <w:t>ody-</w:t>
      </w:r>
      <w:r w:rsidR="008A28FF">
        <w:rPr>
          <w:iCs/>
        </w:rPr>
        <w:t>w</w:t>
      </w:r>
      <w:r w:rsidRPr="008A28FF">
        <w:rPr>
          <w:iCs/>
        </w:rPr>
        <w:t xml:space="preserve">orn </w:t>
      </w:r>
      <w:r w:rsidR="008A28FF">
        <w:rPr>
          <w:iCs/>
        </w:rPr>
        <w:t>c</w:t>
      </w:r>
      <w:r w:rsidRPr="008A28FF">
        <w:rPr>
          <w:iCs/>
        </w:rPr>
        <w:t xml:space="preserve">ameras: A </w:t>
      </w:r>
      <w:r w:rsidR="008A28FF">
        <w:rPr>
          <w:iCs/>
        </w:rPr>
        <w:t>r</w:t>
      </w:r>
      <w:r w:rsidRPr="008A28FF">
        <w:rPr>
          <w:iCs/>
        </w:rPr>
        <w:t xml:space="preserve">andomized </w:t>
      </w:r>
      <w:r w:rsidR="008A28FF">
        <w:rPr>
          <w:iCs/>
        </w:rPr>
        <w:t>c</w:t>
      </w:r>
      <w:r w:rsidRPr="008A28FF">
        <w:rPr>
          <w:iCs/>
        </w:rPr>
        <w:t xml:space="preserve">ontrolled </w:t>
      </w:r>
      <w:r w:rsidR="008A28FF">
        <w:rPr>
          <w:iCs/>
        </w:rPr>
        <w:t>t</w:t>
      </w:r>
      <w:r w:rsidRPr="008A28FF">
        <w:rPr>
          <w:iCs/>
        </w:rPr>
        <w:t>rial</w:t>
      </w:r>
      <w:r w:rsidRPr="00E278CA">
        <w:t>. LAB@ DC.</w:t>
      </w:r>
    </w:p>
    <w:p w14:paraId="5147B633" w14:textId="77777777" w:rsidR="00490B8C" w:rsidRDefault="00490B8C" w:rsidP="00490B8C"/>
    <w:p w14:paraId="316A421E" w14:textId="547733F1" w:rsidR="008E6223" w:rsidRDefault="008E6223">
      <w:r>
        <w:br w:type="page"/>
      </w:r>
    </w:p>
    <w:p w14:paraId="1856F83D" w14:textId="362E9214" w:rsidR="003A79F4" w:rsidRPr="008D75EF" w:rsidRDefault="003F2E66" w:rsidP="004E0B5E">
      <w:pPr>
        <w:jc w:val="center"/>
      </w:pPr>
      <w:r w:rsidRPr="008D75EF">
        <w:lastRenderedPageBreak/>
        <w:t>Appendix:</w:t>
      </w:r>
      <w:r w:rsidR="009D28A2" w:rsidRPr="008D75EF">
        <w:t xml:space="preserve"> Measures</w:t>
      </w:r>
    </w:p>
    <w:p w14:paraId="33A6E607" w14:textId="24D36F70" w:rsidR="009D28A2" w:rsidRPr="004E0B5E" w:rsidRDefault="009D28A2" w:rsidP="009D28A2"/>
    <w:p w14:paraId="2DBDFB09" w14:textId="5D161385" w:rsidR="009D28A2" w:rsidRPr="00BA23A2" w:rsidRDefault="009D28A2" w:rsidP="009D28A2">
      <w:pPr>
        <w:rPr>
          <w:b/>
        </w:rPr>
      </w:pPr>
      <w:r w:rsidRPr="00BA23A2">
        <w:rPr>
          <w:b/>
        </w:rPr>
        <w:t>Trust</w:t>
      </w:r>
      <w:r w:rsidR="001F2377">
        <w:rPr>
          <w:b/>
        </w:rPr>
        <w:t xml:space="preserve"> in the Officer</w:t>
      </w:r>
    </w:p>
    <w:p w14:paraId="4B6CAF8B" w14:textId="0E1AF855" w:rsidR="009D28A2" w:rsidRPr="008D75EF" w:rsidRDefault="009D28A2" w:rsidP="009D28A2">
      <w:r w:rsidRPr="00952A11">
        <w:t>Participants indicated their level of agreement from 1 (</w:t>
      </w:r>
      <w:r w:rsidRPr="00BA23A2">
        <w:rPr>
          <w:i/>
        </w:rPr>
        <w:t>Strongly Disagree</w:t>
      </w:r>
      <w:r w:rsidRPr="00B5712E">
        <w:t>) to 7 (</w:t>
      </w:r>
      <w:r w:rsidRPr="00BA23A2">
        <w:rPr>
          <w:i/>
        </w:rPr>
        <w:t>Strongly Agree</w:t>
      </w:r>
      <w:r w:rsidRPr="00B5712E">
        <w:t xml:space="preserve">), with 4 labeled </w:t>
      </w:r>
      <w:r w:rsidRPr="00BA23A2">
        <w:rPr>
          <w:i/>
        </w:rPr>
        <w:t>Neutral</w:t>
      </w:r>
      <w:r w:rsidRPr="00B5712E">
        <w:t>, to the following items:</w:t>
      </w:r>
    </w:p>
    <w:p w14:paraId="3683DE14" w14:textId="77777777" w:rsidR="009D28A2" w:rsidRPr="00BA23A2" w:rsidRDefault="009D28A2" w:rsidP="009D28A2">
      <w:pPr>
        <w:pStyle w:val="ListParagraph"/>
        <w:numPr>
          <w:ilvl w:val="0"/>
          <w:numId w:val="13"/>
        </w:numPr>
        <w:rPr>
          <w:rFonts w:ascii="Times New Roman" w:hAnsi="Times New Roman" w:cs="Times New Roman"/>
        </w:rPr>
      </w:pPr>
      <w:r w:rsidRPr="00BA23A2">
        <w:rPr>
          <w:rFonts w:ascii="Times New Roman" w:hAnsi="Times New Roman" w:cs="Times New Roman"/>
        </w:rPr>
        <w:t>I have confidence that the police officer in the video can do their job well</w:t>
      </w:r>
    </w:p>
    <w:p w14:paraId="034C21EA" w14:textId="77777777" w:rsidR="009D28A2" w:rsidRPr="00BA23A2" w:rsidRDefault="009D28A2" w:rsidP="009D28A2">
      <w:pPr>
        <w:pStyle w:val="ListParagraph"/>
        <w:numPr>
          <w:ilvl w:val="0"/>
          <w:numId w:val="13"/>
        </w:numPr>
        <w:rPr>
          <w:rFonts w:ascii="Times New Roman" w:hAnsi="Times New Roman" w:cs="Times New Roman"/>
        </w:rPr>
      </w:pPr>
      <w:r w:rsidRPr="00BA23A2">
        <w:rPr>
          <w:rFonts w:ascii="Times New Roman" w:hAnsi="Times New Roman" w:cs="Times New Roman"/>
        </w:rPr>
        <w:t>I trust the police officer in the video can make decisions that are good for everyone in the city</w:t>
      </w:r>
    </w:p>
    <w:p w14:paraId="0917B7C6" w14:textId="70AAF5A2" w:rsidR="009D28A2" w:rsidRPr="00BA23A2" w:rsidRDefault="009D28A2" w:rsidP="009D28A2">
      <w:pPr>
        <w:pStyle w:val="ListParagraph"/>
        <w:numPr>
          <w:ilvl w:val="0"/>
          <w:numId w:val="13"/>
        </w:numPr>
        <w:rPr>
          <w:rFonts w:ascii="Times New Roman" w:hAnsi="Times New Roman" w:cs="Times New Roman"/>
        </w:rPr>
      </w:pPr>
      <w:r w:rsidRPr="00BA23A2">
        <w:rPr>
          <w:rFonts w:ascii="Times New Roman" w:hAnsi="Times New Roman" w:cs="Times New Roman"/>
        </w:rPr>
        <w:t>Overall, the police officer in the video is part of a legitimate institution and people should obey the decisions that the officer makes.</w:t>
      </w:r>
    </w:p>
    <w:p w14:paraId="0DE8D481" w14:textId="77777777" w:rsidR="009D28A2" w:rsidRPr="00BA23A2" w:rsidRDefault="009D28A2" w:rsidP="009D28A2">
      <w:pPr>
        <w:pStyle w:val="ListParagraph"/>
        <w:numPr>
          <w:ilvl w:val="0"/>
          <w:numId w:val="13"/>
        </w:numPr>
        <w:rPr>
          <w:rFonts w:ascii="Times New Roman" w:hAnsi="Times New Roman" w:cs="Times New Roman"/>
        </w:rPr>
      </w:pPr>
      <w:r w:rsidRPr="00BA23A2">
        <w:rPr>
          <w:rFonts w:ascii="Times New Roman" w:hAnsi="Times New Roman" w:cs="Times New Roman"/>
        </w:rPr>
        <w:t>The police officer in the video was effective at controlling the situation</w:t>
      </w:r>
    </w:p>
    <w:p w14:paraId="1771AC49" w14:textId="2AEAD48C" w:rsidR="009D28A2" w:rsidRPr="00937FE5" w:rsidRDefault="009D28A2" w:rsidP="00BA23A2">
      <w:pPr>
        <w:pStyle w:val="ListParagraph"/>
        <w:numPr>
          <w:ilvl w:val="0"/>
          <w:numId w:val="13"/>
        </w:numPr>
      </w:pPr>
      <w:r w:rsidRPr="00BA23A2">
        <w:rPr>
          <w:rFonts w:ascii="Times New Roman" w:hAnsi="Times New Roman" w:cs="Times New Roman"/>
        </w:rPr>
        <w:t>The police officer in the video handled the situation well</w:t>
      </w:r>
    </w:p>
    <w:p w14:paraId="7EEB217E" w14:textId="77777777" w:rsidR="009D28A2" w:rsidRPr="00952A11" w:rsidRDefault="009D28A2" w:rsidP="009D28A2"/>
    <w:p w14:paraId="1D70C8B9" w14:textId="4C1674B4" w:rsidR="009D28A2" w:rsidRPr="00BA23A2" w:rsidRDefault="009D28A2" w:rsidP="009D28A2">
      <w:pPr>
        <w:rPr>
          <w:b/>
        </w:rPr>
      </w:pPr>
      <w:r w:rsidRPr="00BA23A2">
        <w:rPr>
          <w:b/>
        </w:rPr>
        <w:t>Perceived Effectiveness</w:t>
      </w:r>
    </w:p>
    <w:p w14:paraId="15EC1AC6" w14:textId="77777777" w:rsidR="009D28A2" w:rsidRPr="00B5712E" w:rsidRDefault="009D28A2" w:rsidP="009D28A2">
      <w:r w:rsidRPr="00952A11">
        <w:t>Participants indicated their level of agreement from 1 (</w:t>
      </w:r>
      <w:r w:rsidRPr="00BA23A2">
        <w:rPr>
          <w:i/>
        </w:rPr>
        <w:t>Strongly Disagree</w:t>
      </w:r>
      <w:r w:rsidRPr="00952A11">
        <w:t>)</w:t>
      </w:r>
      <w:r w:rsidRPr="00B5712E">
        <w:t xml:space="preserve"> to 7 (</w:t>
      </w:r>
      <w:r w:rsidRPr="00BA23A2">
        <w:rPr>
          <w:i/>
        </w:rPr>
        <w:t>Strongly Agree</w:t>
      </w:r>
      <w:r w:rsidRPr="00B5712E">
        <w:t xml:space="preserve">), with 4 labeled </w:t>
      </w:r>
      <w:r w:rsidRPr="00BA23A2">
        <w:rPr>
          <w:i/>
        </w:rPr>
        <w:t>Neutral</w:t>
      </w:r>
      <w:r w:rsidRPr="00B5712E">
        <w:t>, to the following items:</w:t>
      </w:r>
    </w:p>
    <w:p w14:paraId="510DED2C" w14:textId="77777777" w:rsidR="009D28A2" w:rsidRPr="00BA23A2" w:rsidRDefault="009D28A2" w:rsidP="009D28A2">
      <w:pPr>
        <w:pStyle w:val="ListParagraph"/>
        <w:numPr>
          <w:ilvl w:val="0"/>
          <w:numId w:val="14"/>
        </w:numPr>
        <w:rPr>
          <w:rFonts w:ascii="Times New Roman" w:hAnsi="Times New Roman" w:cs="Times New Roman"/>
        </w:rPr>
      </w:pPr>
      <w:r w:rsidRPr="00BA23A2">
        <w:rPr>
          <w:rFonts w:ascii="Times New Roman" w:hAnsi="Times New Roman" w:cs="Times New Roman"/>
        </w:rPr>
        <w:t>Police work is a good fit for the officer in the video.</w:t>
      </w:r>
    </w:p>
    <w:p w14:paraId="185BD750" w14:textId="77777777" w:rsidR="009D28A2" w:rsidRPr="00BA23A2" w:rsidRDefault="009D28A2" w:rsidP="009D28A2">
      <w:pPr>
        <w:pStyle w:val="ListParagraph"/>
        <w:numPr>
          <w:ilvl w:val="0"/>
          <w:numId w:val="14"/>
        </w:numPr>
        <w:rPr>
          <w:rFonts w:ascii="Times New Roman" w:hAnsi="Times New Roman" w:cs="Times New Roman"/>
        </w:rPr>
      </w:pPr>
      <w:r w:rsidRPr="00BA23A2">
        <w:rPr>
          <w:rFonts w:ascii="Times New Roman" w:hAnsi="Times New Roman" w:cs="Times New Roman"/>
        </w:rPr>
        <w:t>The officer in the video can effectively contain violent encounters.</w:t>
      </w:r>
    </w:p>
    <w:p w14:paraId="23AF1F8F" w14:textId="77777777" w:rsidR="009D28A2" w:rsidRPr="00BA23A2" w:rsidRDefault="009D28A2" w:rsidP="009D28A2">
      <w:pPr>
        <w:pStyle w:val="ListParagraph"/>
        <w:numPr>
          <w:ilvl w:val="0"/>
          <w:numId w:val="14"/>
        </w:numPr>
        <w:rPr>
          <w:rFonts w:ascii="Times New Roman" w:hAnsi="Times New Roman" w:cs="Times New Roman"/>
        </w:rPr>
      </w:pPr>
      <w:r w:rsidRPr="00BA23A2">
        <w:rPr>
          <w:rFonts w:ascii="Times New Roman" w:hAnsi="Times New Roman" w:cs="Times New Roman"/>
        </w:rPr>
        <w:t>The officer in the video does not have the physical ability to be effective on patrol</w:t>
      </w:r>
    </w:p>
    <w:p w14:paraId="6B01BB97" w14:textId="77777777" w:rsidR="009D28A2" w:rsidRPr="00BA23A2" w:rsidRDefault="009D28A2" w:rsidP="009D28A2">
      <w:pPr>
        <w:pStyle w:val="ListParagraph"/>
        <w:numPr>
          <w:ilvl w:val="0"/>
          <w:numId w:val="14"/>
        </w:numPr>
        <w:rPr>
          <w:rFonts w:ascii="Times New Roman" w:hAnsi="Times New Roman" w:cs="Times New Roman"/>
        </w:rPr>
      </w:pPr>
      <w:r w:rsidRPr="00BA23A2">
        <w:rPr>
          <w:rFonts w:ascii="Times New Roman" w:hAnsi="Times New Roman" w:cs="Times New Roman"/>
        </w:rPr>
        <w:t>The officer in the video is not able to make competent decisions in emergency situations</w:t>
      </w:r>
    </w:p>
    <w:p w14:paraId="192409FA" w14:textId="1CAE6FBF" w:rsidR="009D28A2" w:rsidRPr="00937FE5" w:rsidRDefault="009D28A2" w:rsidP="00BA23A2">
      <w:pPr>
        <w:pStyle w:val="ListParagraph"/>
        <w:numPr>
          <w:ilvl w:val="0"/>
          <w:numId w:val="14"/>
        </w:numPr>
      </w:pPr>
      <w:r w:rsidRPr="00BA23A2">
        <w:rPr>
          <w:rFonts w:ascii="Times New Roman" w:hAnsi="Times New Roman" w:cs="Times New Roman"/>
        </w:rPr>
        <w:t>I would feel safe with the officer in the video</w:t>
      </w:r>
    </w:p>
    <w:p w14:paraId="5E66EDCF" w14:textId="0E7A73FD" w:rsidR="009D28A2" w:rsidRDefault="009D28A2"/>
    <w:p w14:paraId="0AC06DC1" w14:textId="1487FAC1" w:rsidR="00F9579C" w:rsidRPr="00BA23A2" w:rsidRDefault="00F9579C">
      <w:pPr>
        <w:rPr>
          <w:b/>
        </w:rPr>
      </w:pPr>
      <w:r w:rsidRPr="00BA23A2">
        <w:rPr>
          <w:b/>
        </w:rPr>
        <w:t>Internal</w:t>
      </w:r>
      <w:r w:rsidR="00B07A76">
        <w:rPr>
          <w:b/>
        </w:rPr>
        <w:t>/External</w:t>
      </w:r>
      <w:r w:rsidRPr="00BA23A2">
        <w:rPr>
          <w:b/>
        </w:rPr>
        <w:t xml:space="preserve"> Attributions</w:t>
      </w:r>
    </w:p>
    <w:p w14:paraId="228613A8" w14:textId="534BD9CF" w:rsidR="008116C1" w:rsidRPr="00B5712E" w:rsidRDefault="008116C1" w:rsidP="008116C1">
      <w:r w:rsidRPr="00952A11">
        <w:t>Participants indicated their level of agreement from 1 (</w:t>
      </w:r>
      <w:r w:rsidRPr="00E71B89">
        <w:rPr>
          <w:i/>
        </w:rPr>
        <w:t>Strongly Disagree</w:t>
      </w:r>
      <w:r w:rsidRPr="00952A11">
        <w:t>)</w:t>
      </w:r>
      <w:r w:rsidRPr="00B5712E">
        <w:t xml:space="preserve"> to </w:t>
      </w:r>
      <w:r>
        <w:t>5</w:t>
      </w:r>
      <w:r w:rsidRPr="00B5712E">
        <w:t xml:space="preserve"> (</w:t>
      </w:r>
      <w:r w:rsidRPr="00E71B89">
        <w:rPr>
          <w:i/>
        </w:rPr>
        <w:t>Strongly Agree</w:t>
      </w:r>
      <w:r w:rsidRPr="00B5712E">
        <w:t xml:space="preserve">), </w:t>
      </w:r>
      <w:r>
        <w:t>that</w:t>
      </w:r>
      <w:r w:rsidRPr="00B5712E">
        <w:t xml:space="preserve"> the following items</w:t>
      </w:r>
      <w:r>
        <w:t xml:space="preserve"> caused or explained the officer’s behavior</w:t>
      </w:r>
      <w:r w:rsidRPr="00B5712E">
        <w:t>:</w:t>
      </w:r>
    </w:p>
    <w:p w14:paraId="226C5B9F" w14:textId="216C93DC" w:rsidR="008116C1" w:rsidRDefault="008116C1"/>
    <w:p w14:paraId="5D711086" w14:textId="36CCC3B3" w:rsidR="00B07A76" w:rsidRPr="00B07A76" w:rsidRDefault="00B07A76">
      <w:r>
        <w:t>Internal Attributions:</w:t>
      </w:r>
    </w:p>
    <w:p w14:paraId="4F344D7F" w14:textId="58DC9C66" w:rsidR="008116C1" w:rsidRPr="00BA23A2" w:rsidRDefault="008116C1" w:rsidP="008116C1">
      <w:pPr>
        <w:pStyle w:val="ListParagraph"/>
        <w:numPr>
          <w:ilvl w:val="0"/>
          <w:numId w:val="16"/>
        </w:numPr>
        <w:rPr>
          <w:rFonts w:ascii="Times New Roman" w:hAnsi="Times New Roman" w:cs="Times New Roman"/>
        </w:rPr>
      </w:pPr>
      <w:r w:rsidRPr="00BA23A2">
        <w:rPr>
          <w:rFonts w:ascii="Times New Roman" w:hAnsi="Times New Roman" w:cs="Times New Roman"/>
        </w:rPr>
        <w:t>The officer's behavior in the video was caused by emotional problems</w:t>
      </w:r>
    </w:p>
    <w:p w14:paraId="2268CAB3" w14:textId="708C448A" w:rsidR="00B07A76" w:rsidRPr="00BA23A2" w:rsidRDefault="00B07A76" w:rsidP="008116C1">
      <w:pPr>
        <w:pStyle w:val="ListParagraph"/>
        <w:numPr>
          <w:ilvl w:val="0"/>
          <w:numId w:val="16"/>
        </w:numPr>
        <w:rPr>
          <w:rFonts w:ascii="Times New Roman" w:hAnsi="Times New Roman" w:cs="Times New Roman"/>
        </w:rPr>
      </w:pPr>
      <w:r w:rsidRPr="00BA23A2">
        <w:rPr>
          <w:rFonts w:ascii="Times New Roman" w:hAnsi="Times New Roman" w:cs="Times New Roman"/>
        </w:rPr>
        <w:t>The officer's behavior in the video was caused by a tendency to get upset very easily</w:t>
      </w:r>
    </w:p>
    <w:p w14:paraId="502E4F9A" w14:textId="01B8C86E" w:rsidR="00B07A76" w:rsidRDefault="00B07A76" w:rsidP="008116C1">
      <w:pPr>
        <w:pStyle w:val="ListParagraph"/>
        <w:numPr>
          <w:ilvl w:val="0"/>
          <w:numId w:val="16"/>
        </w:numPr>
        <w:rPr>
          <w:rFonts w:ascii="Times New Roman" w:hAnsi="Times New Roman" w:cs="Times New Roman"/>
        </w:rPr>
      </w:pPr>
      <w:r w:rsidRPr="00BA23A2">
        <w:rPr>
          <w:rFonts w:ascii="Times New Roman" w:hAnsi="Times New Roman" w:cs="Times New Roman"/>
        </w:rPr>
        <w:t>The officer's behavior in the video was due to the officer being a violent person</w:t>
      </w:r>
    </w:p>
    <w:p w14:paraId="28EDD078" w14:textId="302D5DE2" w:rsidR="00B07A76" w:rsidRDefault="00B07A76" w:rsidP="00B07A76"/>
    <w:p w14:paraId="57777480" w14:textId="1B7BF58C" w:rsidR="00B07A76" w:rsidRPr="00B07A76" w:rsidRDefault="00B07A76" w:rsidP="00BA23A2">
      <w:r>
        <w:t>External Attributions:</w:t>
      </w:r>
    </w:p>
    <w:p w14:paraId="27BBA788" w14:textId="321EFBC8" w:rsidR="00B07A76" w:rsidRPr="00BA23A2" w:rsidRDefault="00B07A76" w:rsidP="008116C1">
      <w:pPr>
        <w:pStyle w:val="ListParagraph"/>
        <w:numPr>
          <w:ilvl w:val="0"/>
          <w:numId w:val="16"/>
        </w:numPr>
        <w:rPr>
          <w:rFonts w:ascii="Times New Roman" w:hAnsi="Times New Roman" w:cs="Times New Roman"/>
        </w:rPr>
      </w:pPr>
      <w:r w:rsidRPr="00BA23A2">
        <w:rPr>
          <w:rFonts w:ascii="Times New Roman" w:hAnsi="Times New Roman" w:cs="Times New Roman"/>
        </w:rPr>
        <w:t>The officer's behavior in the video was due to being in a dangerous situation</w:t>
      </w:r>
    </w:p>
    <w:p w14:paraId="69ADE4CC" w14:textId="56BB6A0E" w:rsidR="00B07A76" w:rsidRPr="00BA23A2" w:rsidRDefault="00B07A76" w:rsidP="008116C1">
      <w:pPr>
        <w:pStyle w:val="ListParagraph"/>
        <w:numPr>
          <w:ilvl w:val="0"/>
          <w:numId w:val="16"/>
        </w:numPr>
        <w:rPr>
          <w:rFonts w:ascii="Times New Roman" w:hAnsi="Times New Roman" w:cs="Times New Roman"/>
        </w:rPr>
      </w:pPr>
      <w:r w:rsidRPr="00BA23A2">
        <w:rPr>
          <w:rFonts w:ascii="Times New Roman" w:hAnsi="Times New Roman" w:cs="Times New Roman"/>
        </w:rPr>
        <w:t>The officer's behavior in the video was due to the suspect likely being intoxicated</w:t>
      </w:r>
    </w:p>
    <w:p w14:paraId="6EE08269" w14:textId="35F7E27E" w:rsidR="00B07A76" w:rsidRPr="00937FE5" w:rsidRDefault="00B07A76" w:rsidP="00BA23A2">
      <w:pPr>
        <w:pStyle w:val="ListParagraph"/>
        <w:numPr>
          <w:ilvl w:val="0"/>
          <w:numId w:val="16"/>
        </w:numPr>
      </w:pPr>
      <w:r w:rsidRPr="00BA23A2">
        <w:rPr>
          <w:rFonts w:ascii="Times New Roman" w:hAnsi="Times New Roman" w:cs="Times New Roman"/>
        </w:rPr>
        <w:t>The officer's behavior in the video was due to the suspect being resistant</w:t>
      </w:r>
    </w:p>
    <w:p w14:paraId="4B35C7E1" w14:textId="6941D130" w:rsidR="00F9579C" w:rsidRDefault="00F9579C"/>
    <w:p w14:paraId="1D02FF19" w14:textId="3FAB7E07" w:rsidR="00F9579C" w:rsidRDefault="00F9579C">
      <w:pPr>
        <w:rPr>
          <w:b/>
        </w:rPr>
      </w:pPr>
      <w:r w:rsidRPr="00BA23A2">
        <w:rPr>
          <w:b/>
        </w:rPr>
        <w:t>Emotional Reactivity</w:t>
      </w:r>
    </w:p>
    <w:p w14:paraId="24C64C53" w14:textId="645E4C04" w:rsidR="00F9579C" w:rsidRPr="00B5712E" w:rsidRDefault="00F9579C" w:rsidP="00F9579C">
      <w:r w:rsidRPr="00952A11">
        <w:t xml:space="preserve">Participants indicated their level of agreement from </w:t>
      </w:r>
      <w:r>
        <w:t>0</w:t>
      </w:r>
      <w:r w:rsidRPr="00952A11">
        <w:t xml:space="preserve"> (</w:t>
      </w:r>
      <w:r>
        <w:rPr>
          <w:i/>
        </w:rPr>
        <w:t>Not at All</w:t>
      </w:r>
      <w:r w:rsidRPr="00952A11">
        <w:t>)</w:t>
      </w:r>
      <w:r w:rsidRPr="00B5712E">
        <w:t xml:space="preserve"> to </w:t>
      </w:r>
      <w:r>
        <w:t>4</w:t>
      </w:r>
      <w:r w:rsidRPr="00B5712E">
        <w:t xml:space="preserve"> (</w:t>
      </w:r>
      <w:r>
        <w:rPr>
          <w:i/>
        </w:rPr>
        <w:t>Completely</w:t>
      </w:r>
      <w:r w:rsidR="001164F0">
        <w:rPr>
          <w:i/>
        </w:rPr>
        <w:t>)</w:t>
      </w:r>
      <w:r w:rsidRPr="00B5712E">
        <w:t>, to the following items:</w:t>
      </w:r>
    </w:p>
    <w:p w14:paraId="6112AEBC" w14:textId="77777777" w:rsidR="00F9579C" w:rsidRPr="00BA23A2" w:rsidRDefault="00F9579C">
      <w:pPr>
        <w:rPr>
          <w:b/>
        </w:rPr>
      </w:pPr>
    </w:p>
    <w:p w14:paraId="0CEE7CD2" w14:textId="77777777" w:rsidR="00F9579C" w:rsidRPr="00BA23A2" w:rsidRDefault="00F9579C" w:rsidP="00F9579C">
      <w:pPr>
        <w:pStyle w:val="ListParagraph"/>
        <w:numPr>
          <w:ilvl w:val="0"/>
          <w:numId w:val="15"/>
        </w:numPr>
        <w:rPr>
          <w:rFonts w:ascii="Times New Roman" w:hAnsi="Times New Roman" w:cs="Times New Roman"/>
        </w:rPr>
      </w:pPr>
      <w:r w:rsidRPr="00BA23A2">
        <w:rPr>
          <w:rFonts w:ascii="Times New Roman" w:hAnsi="Times New Roman" w:cs="Times New Roman"/>
        </w:rPr>
        <w:t>The officer in the video experienced their emotions very strongly/intensely.</w:t>
      </w:r>
    </w:p>
    <w:p w14:paraId="0F51BD1D" w14:textId="34373538" w:rsidR="00F9579C" w:rsidRPr="00BA23A2" w:rsidRDefault="00F9579C" w:rsidP="00F9579C">
      <w:pPr>
        <w:pStyle w:val="ListParagraph"/>
        <w:numPr>
          <w:ilvl w:val="0"/>
          <w:numId w:val="15"/>
        </w:numPr>
        <w:rPr>
          <w:rFonts w:ascii="Times New Roman" w:hAnsi="Times New Roman" w:cs="Times New Roman"/>
        </w:rPr>
      </w:pPr>
      <w:r w:rsidRPr="00BA23A2">
        <w:rPr>
          <w:rFonts w:ascii="Times New Roman" w:hAnsi="Times New Roman" w:cs="Times New Roman"/>
        </w:rPr>
        <w:t>The officer's emotions in the video were too intense for the situation.</w:t>
      </w:r>
    </w:p>
    <w:p w14:paraId="45017046" w14:textId="3E9FB1B7" w:rsidR="00F9579C" w:rsidRPr="00BA23A2" w:rsidRDefault="00F9579C" w:rsidP="00F9579C">
      <w:pPr>
        <w:pStyle w:val="ListParagraph"/>
        <w:numPr>
          <w:ilvl w:val="0"/>
          <w:numId w:val="15"/>
        </w:numPr>
        <w:rPr>
          <w:rFonts w:ascii="Times New Roman" w:hAnsi="Times New Roman" w:cs="Times New Roman"/>
        </w:rPr>
      </w:pPr>
      <w:r w:rsidRPr="00BA23A2">
        <w:rPr>
          <w:rFonts w:ascii="Times New Roman" w:hAnsi="Times New Roman" w:cs="Times New Roman"/>
        </w:rPr>
        <w:t>I would guess that the officer in the video often gets so upset it's hard for the officer to think straight</w:t>
      </w:r>
    </w:p>
    <w:p w14:paraId="09BED925" w14:textId="1E5487A8" w:rsidR="003F2E66" w:rsidRPr="00EC1DC4" w:rsidRDefault="00F9579C" w:rsidP="00BA23A2">
      <w:pPr>
        <w:pStyle w:val="ListParagraph"/>
        <w:numPr>
          <w:ilvl w:val="0"/>
          <w:numId w:val="15"/>
        </w:numPr>
        <w:rPr>
          <w:rFonts w:ascii="Times New Roman" w:hAnsi="Times New Roman" w:cs="Times New Roman"/>
        </w:rPr>
      </w:pPr>
      <w:r w:rsidRPr="00EC1DC4">
        <w:rPr>
          <w:rFonts w:ascii="Times New Roman" w:hAnsi="Times New Roman" w:cs="Times New Roman"/>
        </w:rPr>
        <w:t>The officer in the video probably often overreacts</w:t>
      </w:r>
    </w:p>
    <w:sectPr w:rsidR="003F2E66" w:rsidRPr="00EC1DC4" w:rsidSect="0026711C">
      <w:headerReference w:type="even" r:id="rId11"/>
      <w:headerReference w:type="default" r:id="rId12"/>
      <w:pgSz w:w="12240" w:h="15840"/>
      <w:pgMar w:top="1440" w:right="1440" w:bottom="1440" w:left="1440" w:header="144" w:footer="144" w:gutter="0"/>
      <w:lnNumType w:countBy="0"/>
      <w:pgNumType w:start="2"/>
      <w:cols w:space="720"/>
      <w:docGrid w:linePitch="360"/>
      <w:sectPrChange w:id="138" w:author="Justin Sanchez" w:date="2020-01-14T18:46:00Z">
        <w:sectPr w:rsidR="003F2E66" w:rsidRPr="00EC1DC4" w:rsidSect="0026711C">
          <w:pgMar w:top="1440" w:right="1440" w:bottom="1440" w:left="1440" w:header="144" w:footer="144" w:gutter="0"/>
          <w:lnNumType w:countBy="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nuel Sanchez (Student)" w:date="2020-01-19T13:26:00Z" w:initials="MS(">
    <w:p w14:paraId="286899CB" w14:textId="22BC92AE" w:rsidR="00AF3A99" w:rsidRDefault="00AF3A99">
      <w:pPr>
        <w:pStyle w:val="CommentText"/>
      </w:pPr>
      <w:r>
        <w:rPr>
          <w:rStyle w:val="CommentReference"/>
        </w:rPr>
        <w:annotationRef/>
      </w:r>
      <w:r>
        <w:t xml:space="preserve">Is this supposed to be (Stanley, 2015, p. </w:t>
      </w:r>
      <w:proofErr w:type="gramStart"/>
      <w:r>
        <w:t>2).</w:t>
      </w:r>
      <w:proofErr w:type="gramEnd"/>
    </w:p>
  </w:comment>
  <w:comment w:id="5" w:author="Manuel Sanchez (Student)" w:date="2020-01-19T13:29:00Z" w:initials="MS(">
    <w:p w14:paraId="48EBDE35" w14:textId="36EFEA5B" w:rsidR="00607294" w:rsidRDefault="00607294">
      <w:pPr>
        <w:pStyle w:val="CommentText"/>
      </w:pPr>
      <w:r>
        <w:rPr>
          <w:rStyle w:val="CommentReference"/>
        </w:rPr>
        <w:annotationRef/>
      </w:r>
      <w:r>
        <w:t>This citation is missing from the reference list</w:t>
      </w:r>
    </w:p>
  </w:comment>
  <w:comment w:id="12" w:author="Manuel Sanchez (Student)" w:date="2020-01-19T13:51:00Z" w:initials="MS(">
    <w:p w14:paraId="5C75890E" w14:textId="60F80476" w:rsidR="0076611E" w:rsidRDefault="0076611E">
      <w:pPr>
        <w:pStyle w:val="CommentText"/>
      </w:pPr>
      <w:r>
        <w:rPr>
          <w:rStyle w:val="CommentReference"/>
        </w:rPr>
        <w:annotationRef/>
      </w:r>
      <w:r>
        <w:t>This citation is missing from the reference list</w:t>
      </w:r>
    </w:p>
  </w:comment>
  <w:comment w:id="30" w:author="Justin Sanchez" w:date="2020-01-20T09:23:00Z" w:initials="JS">
    <w:p w14:paraId="1E6612E8" w14:textId="3DAFDF4C" w:rsidR="00320895" w:rsidRDefault="00320895">
      <w:pPr>
        <w:pStyle w:val="CommentText"/>
      </w:pPr>
      <w:r>
        <w:rPr>
          <w:rStyle w:val="CommentReference"/>
        </w:rPr>
        <w:annotationRef/>
      </w:r>
      <w:r>
        <w:t xml:space="preserve">None of the numbers for the indirect effects here or for perceived effectiveness match the numbers from Table </w:t>
      </w:r>
      <w:r>
        <w:t>4.</w:t>
      </w:r>
      <w:bookmarkStart w:id="31" w:name="_GoBack"/>
      <w:bookmarkEnd w:id="31"/>
    </w:p>
  </w:comment>
  <w:comment w:id="33" w:author="Manuel Sanchez (Student)" w:date="2020-01-19T14:07:00Z" w:initials="MS(">
    <w:p w14:paraId="5D8478DD" w14:textId="341AD9C5" w:rsidR="00BB2573" w:rsidRDefault="00BB2573">
      <w:pPr>
        <w:pStyle w:val="CommentText"/>
      </w:pPr>
      <w:r>
        <w:rPr>
          <w:rStyle w:val="CommentReference"/>
        </w:rPr>
        <w:annotationRef/>
      </w:r>
      <w:r>
        <w:t>Was having trouble finding the right citation for this one</w:t>
      </w:r>
    </w:p>
  </w:comment>
  <w:comment w:id="50" w:author="Manuel Sanchez (Student)" w:date="2020-01-19T14:13:00Z" w:initials="MS(">
    <w:p w14:paraId="58F2C4C7" w14:textId="29FDDDD4" w:rsidR="0010250A" w:rsidRDefault="0010250A">
      <w:pPr>
        <w:pStyle w:val="CommentText"/>
      </w:pPr>
      <w:r>
        <w:rPr>
          <w:rStyle w:val="CommentReference"/>
        </w:rPr>
        <w:annotationRef/>
      </w:r>
      <w:r>
        <w:t>This citation was not in the reference list</w:t>
      </w:r>
    </w:p>
  </w:comment>
  <w:comment w:id="53" w:author="Manuel Sanchez (Student)" w:date="2020-01-19T14:15:00Z" w:initials="MS(">
    <w:p w14:paraId="0B33C7CA" w14:textId="00F27146" w:rsidR="0010250A" w:rsidRDefault="0010250A">
      <w:pPr>
        <w:pStyle w:val="CommentText"/>
      </w:pPr>
      <w:r>
        <w:rPr>
          <w:rStyle w:val="CommentReference"/>
        </w:rPr>
        <w:annotationRef/>
      </w:r>
      <w:r>
        <w:t xml:space="preserve">In the beginning of the article, I believe this is </w:t>
      </w:r>
      <w:proofErr w:type="spellStart"/>
      <w:r>
        <w:t>ciated</w:t>
      </w:r>
      <w:proofErr w:type="spellEnd"/>
      <w:r>
        <w:t xml:space="preserve"> as (DOJ, 2015) not sure which one is correct.</w:t>
      </w:r>
    </w:p>
  </w:comment>
  <w:comment w:id="97" w:author="Manuel Sanchez (Student)" w:date="2020-01-19T14:01:00Z" w:initials="MS(">
    <w:p w14:paraId="3DBC3777" w14:textId="74D12353" w:rsidR="0076611E" w:rsidRDefault="0076611E">
      <w:pPr>
        <w:pStyle w:val="CommentText"/>
      </w:pPr>
      <w:r>
        <w:rPr>
          <w:rStyle w:val="CommentReference"/>
        </w:rPr>
        <w:annotationRef/>
      </w:r>
      <w:r>
        <w:t xml:space="preserve">Couldn’t find </w:t>
      </w:r>
      <w:r w:rsidR="00BB2573">
        <w:t xml:space="preserve">the </w:t>
      </w:r>
      <w:proofErr w:type="spellStart"/>
      <w:r w:rsidR="00BB2573">
        <w:t>doi</w:t>
      </w:r>
      <w:proofErr w:type="spellEnd"/>
      <w:r w:rsidR="00BB2573">
        <w:t xml:space="preserve">. I was having issues with </w:t>
      </w:r>
      <w:proofErr w:type="spellStart"/>
      <w:r w:rsidR="00BB2573">
        <w:t>my.asu</w:t>
      </w:r>
      <w:proofErr w:type="spellEnd"/>
      <w:r w:rsidR="00BB2573">
        <w:t xml:space="preserve"> for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6899CB" w15:done="0"/>
  <w15:commentEx w15:paraId="48EBDE35" w15:done="0"/>
  <w15:commentEx w15:paraId="5C75890E" w15:done="0"/>
  <w15:commentEx w15:paraId="1E6612E8" w15:done="0"/>
  <w15:commentEx w15:paraId="5D8478DD" w15:done="0"/>
  <w15:commentEx w15:paraId="58F2C4C7" w15:done="0"/>
  <w15:commentEx w15:paraId="0B33C7CA" w15:done="0"/>
  <w15:commentEx w15:paraId="3DBC37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6899CB" w16cid:durableId="21CED78E"/>
  <w16cid:commentId w16cid:paraId="48EBDE35" w16cid:durableId="21CED84D"/>
  <w16cid:commentId w16cid:paraId="5C75890E" w16cid:durableId="21CEDD7A"/>
  <w16cid:commentId w16cid:paraId="1E6612E8" w16cid:durableId="21CFF004"/>
  <w16cid:commentId w16cid:paraId="5D8478DD" w16cid:durableId="21CEE120"/>
  <w16cid:commentId w16cid:paraId="58F2C4C7" w16cid:durableId="21CEE272"/>
  <w16cid:commentId w16cid:paraId="0B33C7CA" w16cid:durableId="21CEE316"/>
  <w16cid:commentId w16cid:paraId="3DBC3777" w16cid:durableId="21CEDF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6D74F" w14:textId="77777777" w:rsidR="006605F0" w:rsidRDefault="006605F0" w:rsidP="004F4355">
      <w:r>
        <w:separator/>
      </w:r>
    </w:p>
  </w:endnote>
  <w:endnote w:type="continuationSeparator" w:id="0">
    <w:p w14:paraId="1DE3B6EF" w14:textId="77777777" w:rsidR="006605F0" w:rsidRDefault="006605F0" w:rsidP="004F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E336" w14:textId="77777777" w:rsidR="006605F0" w:rsidRDefault="006605F0" w:rsidP="004F4355">
      <w:r>
        <w:separator/>
      </w:r>
    </w:p>
  </w:footnote>
  <w:footnote w:type="continuationSeparator" w:id="0">
    <w:p w14:paraId="6936C924" w14:textId="77777777" w:rsidR="006605F0" w:rsidRDefault="006605F0" w:rsidP="004F4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389196"/>
      <w:docPartObj>
        <w:docPartGallery w:val="Page Numbers (Top of Page)"/>
        <w:docPartUnique/>
      </w:docPartObj>
    </w:sdtPr>
    <w:sdtEndPr>
      <w:rPr>
        <w:rStyle w:val="PageNumber"/>
      </w:rPr>
    </w:sdtEndPr>
    <w:sdtContent>
      <w:p w14:paraId="60EEDE94" w14:textId="41936265" w:rsidR="0001013E" w:rsidRDefault="0001013E" w:rsidP="000E10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DF2C4" w14:textId="77777777" w:rsidR="0001013E" w:rsidRDefault="0001013E" w:rsidP="004F43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36907220"/>
      <w:docPartObj>
        <w:docPartGallery w:val="Page Numbers (Top of Page)"/>
        <w:docPartUnique/>
      </w:docPartObj>
    </w:sdtPr>
    <w:sdtEndPr>
      <w:rPr>
        <w:rStyle w:val="PageNumber"/>
      </w:rPr>
    </w:sdtEndPr>
    <w:sdtContent>
      <w:p w14:paraId="4ED1EB1A" w14:textId="75DB80B8" w:rsidR="0001013E" w:rsidRPr="004F4355" w:rsidRDefault="0001013E" w:rsidP="000E1044">
        <w:pPr>
          <w:pStyle w:val="Header"/>
          <w:framePr w:wrap="none" w:vAnchor="text" w:hAnchor="margin" w:xAlign="right" w:y="1"/>
          <w:rPr>
            <w:rStyle w:val="PageNumber"/>
            <w:rFonts w:ascii="Times New Roman" w:hAnsi="Times New Roman" w:cs="Times New Roman"/>
          </w:rPr>
        </w:pPr>
        <w:r w:rsidRPr="004F4355">
          <w:rPr>
            <w:rStyle w:val="PageNumber"/>
            <w:rFonts w:ascii="Times New Roman" w:hAnsi="Times New Roman" w:cs="Times New Roman"/>
          </w:rPr>
          <w:fldChar w:fldCharType="begin"/>
        </w:r>
        <w:r w:rsidRPr="004F4355">
          <w:rPr>
            <w:rStyle w:val="PageNumber"/>
            <w:rFonts w:ascii="Times New Roman" w:hAnsi="Times New Roman" w:cs="Times New Roman"/>
          </w:rPr>
          <w:instrText xml:space="preserve"> PAGE </w:instrText>
        </w:r>
        <w:r w:rsidRPr="004F4355">
          <w:rPr>
            <w:rStyle w:val="PageNumber"/>
            <w:rFonts w:ascii="Times New Roman" w:hAnsi="Times New Roman" w:cs="Times New Roman"/>
          </w:rPr>
          <w:fldChar w:fldCharType="separate"/>
        </w:r>
        <w:r w:rsidRPr="004F4355">
          <w:rPr>
            <w:rStyle w:val="PageNumber"/>
            <w:rFonts w:ascii="Times New Roman" w:hAnsi="Times New Roman" w:cs="Times New Roman"/>
            <w:noProof/>
          </w:rPr>
          <w:t>1</w:t>
        </w:r>
        <w:r w:rsidRPr="004F4355">
          <w:rPr>
            <w:rStyle w:val="PageNumber"/>
            <w:rFonts w:ascii="Times New Roman" w:hAnsi="Times New Roman" w:cs="Times New Roman"/>
          </w:rPr>
          <w:fldChar w:fldCharType="end"/>
        </w:r>
      </w:p>
    </w:sdtContent>
  </w:sdt>
  <w:p w14:paraId="19FE5E90" w14:textId="73B4745D" w:rsidR="0001013E" w:rsidRPr="004F4355" w:rsidRDefault="0001013E" w:rsidP="004F4355">
    <w:pPr>
      <w:pStyle w:val="Header"/>
      <w:ind w:right="360"/>
      <w:rPr>
        <w:rFonts w:ascii="Times New Roman" w:hAnsi="Times New Roman" w:cs="Times New Roman"/>
      </w:rPr>
    </w:pPr>
    <w:r w:rsidRPr="004F4355">
      <w:rPr>
        <w:rFonts w:ascii="Times New Roman" w:hAnsi="Times New Roman" w:cs="Times New Roman"/>
      </w:rPr>
      <w:t xml:space="preserve">Running head: GENDER AND POLICE </w:t>
    </w:r>
    <w:r>
      <w:rPr>
        <w:rFonts w:ascii="Times New Roman" w:hAnsi="Times New Roman" w:cs="Times New Roman"/>
      </w:rPr>
      <w:t>USE-OF-FORCE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C17"/>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71B8"/>
    <w:multiLevelType w:val="hybridMultilevel"/>
    <w:tmpl w:val="F09C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00B8C"/>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F7D"/>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41361"/>
    <w:multiLevelType w:val="hybridMultilevel"/>
    <w:tmpl w:val="3AE84B70"/>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924223"/>
    <w:multiLevelType w:val="hybridMultilevel"/>
    <w:tmpl w:val="4314E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75117"/>
    <w:multiLevelType w:val="hybridMultilevel"/>
    <w:tmpl w:val="2F86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A6736"/>
    <w:multiLevelType w:val="hybridMultilevel"/>
    <w:tmpl w:val="4342B5BC"/>
    <w:lvl w:ilvl="0" w:tplc="81DA0B4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50F7F"/>
    <w:multiLevelType w:val="hybridMultilevel"/>
    <w:tmpl w:val="2F9A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64F5A"/>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A6C24"/>
    <w:multiLevelType w:val="hybridMultilevel"/>
    <w:tmpl w:val="3AE84B70"/>
    <w:lvl w:ilvl="0" w:tplc="81DA0B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4341FC"/>
    <w:multiLevelType w:val="hybridMultilevel"/>
    <w:tmpl w:val="B1720E42"/>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C073E"/>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B4E96"/>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772CC"/>
    <w:multiLevelType w:val="hybridMultilevel"/>
    <w:tmpl w:val="57A4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237BD"/>
    <w:multiLevelType w:val="hybridMultilevel"/>
    <w:tmpl w:val="4342B5BC"/>
    <w:lvl w:ilvl="0" w:tplc="81DA0B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8"/>
  </w:num>
  <w:num w:numId="5">
    <w:abstractNumId w:val="11"/>
  </w:num>
  <w:num w:numId="6">
    <w:abstractNumId w:val="0"/>
  </w:num>
  <w:num w:numId="7">
    <w:abstractNumId w:val="15"/>
  </w:num>
  <w:num w:numId="8">
    <w:abstractNumId w:val="9"/>
  </w:num>
  <w:num w:numId="9">
    <w:abstractNumId w:val="13"/>
  </w:num>
  <w:num w:numId="10">
    <w:abstractNumId w:val="12"/>
  </w:num>
  <w:num w:numId="11">
    <w:abstractNumId w:val="3"/>
  </w:num>
  <w:num w:numId="12">
    <w:abstractNumId w:val="2"/>
  </w:num>
  <w:num w:numId="13">
    <w:abstractNumId w:val="1"/>
  </w:num>
  <w:num w:numId="14">
    <w:abstractNumId w:val="5"/>
  </w:num>
  <w:num w:numId="15">
    <w:abstractNumId w:val="14"/>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Sanchez">
    <w15:presenceInfo w15:providerId="Windows Live" w15:userId="44846e98ad0b4a62"/>
  </w15:person>
  <w15:person w15:author="Manuel Sanchez (Student)">
    <w15:presenceInfo w15:providerId="AD" w15:userId="S::mjsanch5@asurite.asu.edu::b6438f4f-857a-4459-bfc5-6246fce44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0F"/>
    <w:rsid w:val="000001FF"/>
    <w:rsid w:val="00000A3B"/>
    <w:rsid w:val="000043EA"/>
    <w:rsid w:val="000044B4"/>
    <w:rsid w:val="00004DB3"/>
    <w:rsid w:val="0001013E"/>
    <w:rsid w:val="000101F2"/>
    <w:rsid w:val="000117C9"/>
    <w:rsid w:val="000121C8"/>
    <w:rsid w:val="000121F8"/>
    <w:rsid w:val="0001282F"/>
    <w:rsid w:val="00012BE3"/>
    <w:rsid w:val="00012E23"/>
    <w:rsid w:val="00012F03"/>
    <w:rsid w:val="00023A90"/>
    <w:rsid w:val="000246FE"/>
    <w:rsid w:val="000262D1"/>
    <w:rsid w:val="000263B1"/>
    <w:rsid w:val="00026EB0"/>
    <w:rsid w:val="000278D7"/>
    <w:rsid w:val="00027DBA"/>
    <w:rsid w:val="00030666"/>
    <w:rsid w:val="00030ADB"/>
    <w:rsid w:val="000312A3"/>
    <w:rsid w:val="00031D29"/>
    <w:rsid w:val="00032CBE"/>
    <w:rsid w:val="000367EF"/>
    <w:rsid w:val="00037E3B"/>
    <w:rsid w:val="000431BD"/>
    <w:rsid w:val="000441EC"/>
    <w:rsid w:val="0004424A"/>
    <w:rsid w:val="00045259"/>
    <w:rsid w:val="0004552C"/>
    <w:rsid w:val="00047255"/>
    <w:rsid w:val="0004787D"/>
    <w:rsid w:val="00051925"/>
    <w:rsid w:val="000522B3"/>
    <w:rsid w:val="00053F14"/>
    <w:rsid w:val="00055B52"/>
    <w:rsid w:val="00057373"/>
    <w:rsid w:val="00060C4A"/>
    <w:rsid w:val="00061FD1"/>
    <w:rsid w:val="00062F35"/>
    <w:rsid w:val="000638C5"/>
    <w:rsid w:val="000641C8"/>
    <w:rsid w:val="00066D18"/>
    <w:rsid w:val="00067D46"/>
    <w:rsid w:val="00072CBB"/>
    <w:rsid w:val="000739E8"/>
    <w:rsid w:val="0007452D"/>
    <w:rsid w:val="00074D98"/>
    <w:rsid w:val="00076AED"/>
    <w:rsid w:val="000808F0"/>
    <w:rsid w:val="000816C6"/>
    <w:rsid w:val="00081C47"/>
    <w:rsid w:val="00082942"/>
    <w:rsid w:val="00082DF4"/>
    <w:rsid w:val="00084135"/>
    <w:rsid w:val="00084846"/>
    <w:rsid w:val="00084DB3"/>
    <w:rsid w:val="00087375"/>
    <w:rsid w:val="000901CE"/>
    <w:rsid w:val="00090D30"/>
    <w:rsid w:val="000912F9"/>
    <w:rsid w:val="00091C79"/>
    <w:rsid w:val="00092709"/>
    <w:rsid w:val="00092798"/>
    <w:rsid w:val="00093177"/>
    <w:rsid w:val="00093B05"/>
    <w:rsid w:val="00094D18"/>
    <w:rsid w:val="00095601"/>
    <w:rsid w:val="00097F30"/>
    <w:rsid w:val="000A041F"/>
    <w:rsid w:val="000A048E"/>
    <w:rsid w:val="000A08F0"/>
    <w:rsid w:val="000A1785"/>
    <w:rsid w:val="000A2473"/>
    <w:rsid w:val="000A40FE"/>
    <w:rsid w:val="000A560B"/>
    <w:rsid w:val="000A56D4"/>
    <w:rsid w:val="000A59F8"/>
    <w:rsid w:val="000A6261"/>
    <w:rsid w:val="000A63AC"/>
    <w:rsid w:val="000A64DA"/>
    <w:rsid w:val="000A7180"/>
    <w:rsid w:val="000A7A03"/>
    <w:rsid w:val="000A7A36"/>
    <w:rsid w:val="000A7DF1"/>
    <w:rsid w:val="000B06CD"/>
    <w:rsid w:val="000B1A28"/>
    <w:rsid w:val="000B21DD"/>
    <w:rsid w:val="000B2742"/>
    <w:rsid w:val="000B4640"/>
    <w:rsid w:val="000B6ACE"/>
    <w:rsid w:val="000B6D52"/>
    <w:rsid w:val="000B745E"/>
    <w:rsid w:val="000C164C"/>
    <w:rsid w:val="000C1E87"/>
    <w:rsid w:val="000C2BF5"/>
    <w:rsid w:val="000C3240"/>
    <w:rsid w:val="000C38F9"/>
    <w:rsid w:val="000C3961"/>
    <w:rsid w:val="000C689C"/>
    <w:rsid w:val="000C6F89"/>
    <w:rsid w:val="000D00C7"/>
    <w:rsid w:val="000D00E3"/>
    <w:rsid w:val="000D284C"/>
    <w:rsid w:val="000D519D"/>
    <w:rsid w:val="000D57B7"/>
    <w:rsid w:val="000D751C"/>
    <w:rsid w:val="000D7DE8"/>
    <w:rsid w:val="000E1044"/>
    <w:rsid w:val="000E1E7A"/>
    <w:rsid w:val="000E4301"/>
    <w:rsid w:val="000E4B3F"/>
    <w:rsid w:val="000E6BF9"/>
    <w:rsid w:val="000E7E04"/>
    <w:rsid w:val="000E7FD4"/>
    <w:rsid w:val="000F01C3"/>
    <w:rsid w:val="000F0F20"/>
    <w:rsid w:val="000F1953"/>
    <w:rsid w:val="000F1BD2"/>
    <w:rsid w:val="000F2864"/>
    <w:rsid w:val="000F2F35"/>
    <w:rsid w:val="000F2FAD"/>
    <w:rsid w:val="000F30CB"/>
    <w:rsid w:val="000F37E8"/>
    <w:rsid w:val="000F4F50"/>
    <w:rsid w:val="000F53C4"/>
    <w:rsid w:val="000F6569"/>
    <w:rsid w:val="000F6A02"/>
    <w:rsid w:val="000F6ECB"/>
    <w:rsid w:val="000F7B40"/>
    <w:rsid w:val="00100FC4"/>
    <w:rsid w:val="0010250A"/>
    <w:rsid w:val="001063A0"/>
    <w:rsid w:val="00106D5C"/>
    <w:rsid w:val="001109D7"/>
    <w:rsid w:val="001128DC"/>
    <w:rsid w:val="0011464F"/>
    <w:rsid w:val="00115012"/>
    <w:rsid w:val="001164F0"/>
    <w:rsid w:val="00120675"/>
    <w:rsid w:val="00122676"/>
    <w:rsid w:val="001227D1"/>
    <w:rsid w:val="001227E3"/>
    <w:rsid w:val="00124479"/>
    <w:rsid w:val="00125D25"/>
    <w:rsid w:val="001268B5"/>
    <w:rsid w:val="001276B2"/>
    <w:rsid w:val="001321B2"/>
    <w:rsid w:val="00133A0E"/>
    <w:rsid w:val="0013588D"/>
    <w:rsid w:val="0013747E"/>
    <w:rsid w:val="001406A3"/>
    <w:rsid w:val="0014159C"/>
    <w:rsid w:val="00144027"/>
    <w:rsid w:val="00145787"/>
    <w:rsid w:val="00147817"/>
    <w:rsid w:val="0015054F"/>
    <w:rsid w:val="00150642"/>
    <w:rsid w:val="00152924"/>
    <w:rsid w:val="00152B67"/>
    <w:rsid w:val="00153F48"/>
    <w:rsid w:val="0015441A"/>
    <w:rsid w:val="00155BF1"/>
    <w:rsid w:val="00160B57"/>
    <w:rsid w:val="00162550"/>
    <w:rsid w:val="001650D2"/>
    <w:rsid w:val="00166691"/>
    <w:rsid w:val="00167422"/>
    <w:rsid w:val="00170BB9"/>
    <w:rsid w:val="00171CDB"/>
    <w:rsid w:val="00174E55"/>
    <w:rsid w:val="00177EA4"/>
    <w:rsid w:val="001800EB"/>
    <w:rsid w:val="001804DE"/>
    <w:rsid w:val="00180B71"/>
    <w:rsid w:val="00182903"/>
    <w:rsid w:val="00183F88"/>
    <w:rsid w:val="0018559C"/>
    <w:rsid w:val="00187F15"/>
    <w:rsid w:val="0019440B"/>
    <w:rsid w:val="00195E20"/>
    <w:rsid w:val="00196E65"/>
    <w:rsid w:val="001A35A7"/>
    <w:rsid w:val="001A42A1"/>
    <w:rsid w:val="001B2556"/>
    <w:rsid w:val="001B295D"/>
    <w:rsid w:val="001B2C4F"/>
    <w:rsid w:val="001B3813"/>
    <w:rsid w:val="001B5CC1"/>
    <w:rsid w:val="001B7DC3"/>
    <w:rsid w:val="001C0426"/>
    <w:rsid w:val="001C076A"/>
    <w:rsid w:val="001C1065"/>
    <w:rsid w:val="001C2948"/>
    <w:rsid w:val="001C2DAA"/>
    <w:rsid w:val="001C30EC"/>
    <w:rsid w:val="001C378D"/>
    <w:rsid w:val="001C4059"/>
    <w:rsid w:val="001C42A2"/>
    <w:rsid w:val="001C4696"/>
    <w:rsid w:val="001C4B07"/>
    <w:rsid w:val="001C6858"/>
    <w:rsid w:val="001D032C"/>
    <w:rsid w:val="001D314A"/>
    <w:rsid w:val="001D41D5"/>
    <w:rsid w:val="001D53B7"/>
    <w:rsid w:val="001D59CE"/>
    <w:rsid w:val="001D60D4"/>
    <w:rsid w:val="001D74FC"/>
    <w:rsid w:val="001D7FAC"/>
    <w:rsid w:val="001E0139"/>
    <w:rsid w:val="001E017A"/>
    <w:rsid w:val="001E0197"/>
    <w:rsid w:val="001E14CF"/>
    <w:rsid w:val="001E17E3"/>
    <w:rsid w:val="001E2DD2"/>
    <w:rsid w:val="001E4FE9"/>
    <w:rsid w:val="001E5C54"/>
    <w:rsid w:val="001E701E"/>
    <w:rsid w:val="001E770B"/>
    <w:rsid w:val="001F058E"/>
    <w:rsid w:val="001F05A8"/>
    <w:rsid w:val="001F1D39"/>
    <w:rsid w:val="001F2377"/>
    <w:rsid w:val="001F26E3"/>
    <w:rsid w:val="001F3547"/>
    <w:rsid w:val="001F3D36"/>
    <w:rsid w:val="001F6A98"/>
    <w:rsid w:val="001F6F17"/>
    <w:rsid w:val="0020234E"/>
    <w:rsid w:val="00202CEA"/>
    <w:rsid w:val="002030BA"/>
    <w:rsid w:val="002037B2"/>
    <w:rsid w:val="00206DDC"/>
    <w:rsid w:val="00206E55"/>
    <w:rsid w:val="00206EDE"/>
    <w:rsid w:val="00207712"/>
    <w:rsid w:val="0021132D"/>
    <w:rsid w:val="00211E0E"/>
    <w:rsid w:val="00213E04"/>
    <w:rsid w:val="002143F4"/>
    <w:rsid w:val="0021471A"/>
    <w:rsid w:val="002148C1"/>
    <w:rsid w:val="00217057"/>
    <w:rsid w:val="00217144"/>
    <w:rsid w:val="0022010D"/>
    <w:rsid w:val="0022031F"/>
    <w:rsid w:val="00220DD6"/>
    <w:rsid w:val="00222D20"/>
    <w:rsid w:val="0023244A"/>
    <w:rsid w:val="00233D75"/>
    <w:rsid w:val="00235A17"/>
    <w:rsid w:val="00237861"/>
    <w:rsid w:val="002405EA"/>
    <w:rsid w:val="00241215"/>
    <w:rsid w:val="00244165"/>
    <w:rsid w:val="00250EBD"/>
    <w:rsid w:val="00251312"/>
    <w:rsid w:val="002514F3"/>
    <w:rsid w:val="00253A9C"/>
    <w:rsid w:val="00254996"/>
    <w:rsid w:val="00255394"/>
    <w:rsid w:val="002560FE"/>
    <w:rsid w:val="00256D5D"/>
    <w:rsid w:val="002578EC"/>
    <w:rsid w:val="00261472"/>
    <w:rsid w:val="00263AB0"/>
    <w:rsid w:val="0026588C"/>
    <w:rsid w:val="002670B6"/>
    <w:rsid w:val="0026711C"/>
    <w:rsid w:val="00270344"/>
    <w:rsid w:val="00270BFF"/>
    <w:rsid w:val="002739DB"/>
    <w:rsid w:val="00275B2B"/>
    <w:rsid w:val="00275ED5"/>
    <w:rsid w:val="002800EC"/>
    <w:rsid w:val="00282491"/>
    <w:rsid w:val="002825C3"/>
    <w:rsid w:val="002828F8"/>
    <w:rsid w:val="0028542D"/>
    <w:rsid w:val="00285739"/>
    <w:rsid w:val="00287648"/>
    <w:rsid w:val="00293131"/>
    <w:rsid w:val="00293305"/>
    <w:rsid w:val="00294564"/>
    <w:rsid w:val="00295113"/>
    <w:rsid w:val="0029692A"/>
    <w:rsid w:val="002A07F6"/>
    <w:rsid w:val="002A2DFA"/>
    <w:rsid w:val="002A318C"/>
    <w:rsid w:val="002A3227"/>
    <w:rsid w:val="002A428A"/>
    <w:rsid w:val="002A4842"/>
    <w:rsid w:val="002A5CD7"/>
    <w:rsid w:val="002A676D"/>
    <w:rsid w:val="002B0115"/>
    <w:rsid w:val="002B04D8"/>
    <w:rsid w:val="002B04EC"/>
    <w:rsid w:val="002B0B66"/>
    <w:rsid w:val="002B2518"/>
    <w:rsid w:val="002B2EBF"/>
    <w:rsid w:val="002B6557"/>
    <w:rsid w:val="002B6919"/>
    <w:rsid w:val="002C417D"/>
    <w:rsid w:val="002C64A0"/>
    <w:rsid w:val="002C7460"/>
    <w:rsid w:val="002C768B"/>
    <w:rsid w:val="002D4EAF"/>
    <w:rsid w:val="002D6CDF"/>
    <w:rsid w:val="002E00AC"/>
    <w:rsid w:val="002E0108"/>
    <w:rsid w:val="002E1247"/>
    <w:rsid w:val="002E26F0"/>
    <w:rsid w:val="002E2824"/>
    <w:rsid w:val="002E4092"/>
    <w:rsid w:val="002E4567"/>
    <w:rsid w:val="002E47EA"/>
    <w:rsid w:val="002E4BB2"/>
    <w:rsid w:val="002E4EDF"/>
    <w:rsid w:val="002E529C"/>
    <w:rsid w:val="002E6069"/>
    <w:rsid w:val="002E7313"/>
    <w:rsid w:val="002F07EA"/>
    <w:rsid w:val="002F20D7"/>
    <w:rsid w:val="002F4018"/>
    <w:rsid w:val="002F6B12"/>
    <w:rsid w:val="002F6B18"/>
    <w:rsid w:val="002F75F2"/>
    <w:rsid w:val="002F7C19"/>
    <w:rsid w:val="00301068"/>
    <w:rsid w:val="003018D9"/>
    <w:rsid w:val="0030219B"/>
    <w:rsid w:val="003029C5"/>
    <w:rsid w:val="003040BD"/>
    <w:rsid w:val="00304301"/>
    <w:rsid w:val="00304E63"/>
    <w:rsid w:val="003056FE"/>
    <w:rsid w:val="0030662D"/>
    <w:rsid w:val="003125BB"/>
    <w:rsid w:val="00313CE9"/>
    <w:rsid w:val="00314538"/>
    <w:rsid w:val="00320895"/>
    <w:rsid w:val="003214FB"/>
    <w:rsid w:val="003216E3"/>
    <w:rsid w:val="003219B1"/>
    <w:rsid w:val="0032441B"/>
    <w:rsid w:val="003268E6"/>
    <w:rsid w:val="00327F49"/>
    <w:rsid w:val="00331FFF"/>
    <w:rsid w:val="00332A3E"/>
    <w:rsid w:val="003337B0"/>
    <w:rsid w:val="00333E73"/>
    <w:rsid w:val="00336038"/>
    <w:rsid w:val="003401C5"/>
    <w:rsid w:val="00341B1B"/>
    <w:rsid w:val="00342414"/>
    <w:rsid w:val="00343DBB"/>
    <w:rsid w:val="00344B22"/>
    <w:rsid w:val="00345BAA"/>
    <w:rsid w:val="00345C3A"/>
    <w:rsid w:val="0034717C"/>
    <w:rsid w:val="003500F0"/>
    <w:rsid w:val="00350F04"/>
    <w:rsid w:val="00352409"/>
    <w:rsid w:val="003531A5"/>
    <w:rsid w:val="00354D1F"/>
    <w:rsid w:val="00356C23"/>
    <w:rsid w:val="003577BD"/>
    <w:rsid w:val="00367433"/>
    <w:rsid w:val="00367BAC"/>
    <w:rsid w:val="003708BB"/>
    <w:rsid w:val="00371D2E"/>
    <w:rsid w:val="00372159"/>
    <w:rsid w:val="003746A7"/>
    <w:rsid w:val="003749C7"/>
    <w:rsid w:val="00374CAC"/>
    <w:rsid w:val="003750CE"/>
    <w:rsid w:val="00375403"/>
    <w:rsid w:val="0037640E"/>
    <w:rsid w:val="003804E1"/>
    <w:rsid w:val="0038445C"/>
    <w:rsid w:val="003845B7"/>
    <w:rsid w:val="0038470C"/>
    <w:rsid w:val="00384A74"/>
    <w:rsid w:val="00386A27"/>
    <w:rsid w:val="003900E0"/>
    <w:rsid w:val="0039029B"/>
    <w:rsid w:val="00390D35"/>
    <w:rsid w:val="003919C4"/>
    <w:rsid w:val="00392971"/>
    <w:rsid w:val="0039592D"/>
    <w:rsid w:val="00395D18"/>
    <w:rsid w:val="0039653E"/>
    <w:rsid w:val="00397F8C"/>
    <w:rsid w:val="003A0059"/>
    <w:rsid w:val="003A0F0E"/>
    <w:rsid w:val="003A2918"/>
    <w:rsid w:val="003A5815"/>
    <w:rsid w:val="003A79F4"/>
    <w:rsid w:val="003A7A34"/>
    <w:rsid w:val="003A7BD2"/>
    <w:rsid w:val="003B5A7E"/>
    <w:rsid w:val="003C05F2"/>
    <w:rsid w:val="003C2197"/>
    <w:rsid w:val="003C2224"/>
    <w:rsid w:val="003C2422"/>
    <w:rsid w:val="003C45CC"/>
    <w:rsid w:val="003C4B6A"/>
    <w:rsid w:val="003C4DEE"/>
    <w:rsid w:val="003C51AC"/>
    <w:rsid w:val="003C7060"/>
    <w:rsid w:val="003D2E9E"/>
    <w:rsid w:val="003D3665"/>
    <w:rsid w:val="003D3C5E"/>
    <w:rsid w:val="003D3FBA"/>
    <w:rsid w:val="003D480A"/>
    <w:rsid w:val="003D5BD9"/>
    <w:rsid w:val="003D5C34"/>
    <w:rsid w:val="003D6A6B"/>
    <w:rsid w:val="003D6B41"/>
    <w:rsid w:val="003E0097"/>
    <w:rsid w:val="003E02AA"/>
    <w:rsid w:val="003E2C7C"/>
    <w:rsid w:val="003E2FC6"/>
    <w:rsid w:val="003E41F1"/>
    <w:rsid w:val="003E501D"/>
    <w:rsid w:val="003E5217"/>
    <w:rsid w:val="003E5655"/>
    <w:rsid w:val="003E5DA5"/>
    <w:rsid w:val="003E7779"/>
    <w:rsid w:val="003F0261"/>
    <w:rsid w:val="003F05F8"/>
    <w:rsid w:val="003F2E66"/>
    <w:rsid w:val="003F33A2"/>
    <w:rsid w:val="003F3580"/>
    <w:rsid w:val="003F41D5"/>
    <w:rsid w:val="003F5045"/>
    <w:rsid w:val="003F680A"/>
    <w:rsid w:val="003F6FA7"/>
    <w:rsid w:val="003F77CF"/>
    <w:rsid w:val="004034BA"/>
    <w:rsid w:val="00404DF1"/>
    <w:rsid w:val="004069AC"/>
    <w:rsid w:val="00406C85"/>
    <w:rsid w:val="00406EC5"/>
    <w:rsid w:val="004112F1"/>
    <w:rsid w:val="00412E04"/>
    <w:rsid w:val="00412FF1"/>
    <w:rsid w:val="00414532"/>
    <w:rsid w:val="004147D6"/>
    <w:rsid w:val="00414BB8"/>
    <w:rsid w:val="00415DD9"/>
    <w:rsid w:val="00420A02"/>
    <w:rsid w:val="00420AC7"/>
    <w:rsid w:val="00421524"/>
    <w:rsid w:val="00423BF5"/>
    <w:rsid w:val="00424DA3"/>
    <w:rsid w:val="004252D7"/>
    <w:rsid w:val="00425516"/>
    <w:rsid w:val="00425651"/>
    <w:rsid w:val="004269EA"/>
    <w:rsid w:val="004278A1"/>
    <w:rsid w:val="00427A99"/>
    <w:rsid w:val="00427DB7"/>
    <w:rsid w:val="004308EA"/>
    <w:rsid w:val="00430C28"/>
    <w:rsid w:val="00430E4F"/>
    <w:rsid w:val="00431ABA"/>
    <w:rsid w:val="00433839"/>
    <w:rsid w:val="00434B95"/>
    <w:rsid w:val="0043786C"/>
    <w:rsid w:val="00437899"/>
    <w:rsid w:val="00437EFF"/>
    <w:rsid w:val="004403C0"/>
    <w:rsid w:val="00441FCE"/>
    <w:rsid w:val="00444344"/>
    <w:rsid w:val="00444371"/>
    <w:rsid w:val="0044510A"/>
    <w:rsid w:val="00446C5D"/>
    <w:rsid w:val="00452181"/>
    <w:rsid w:val="00454A91"/>
    <w:rsid w:val="00455125"/>
    <w:rsid w:val="004553A0"/>
    <w:rsid w:val="00455598"/>
    <w:rsid w:val="00456DCD"/>
    <w:rsid w:val="00457CEC"/>
    <w:rsid w:val="00461E1B"/>
    <w:rsid w:val="004625DE"/>
    <w:rsid w:val="004635C2"/>
    <w:rsid w:val="00464E1C"/>
    <w:rsid w:val="004672A1"/>
    <w:rsid w:val="0046733F"/>
    <w:rsid w:val="004673E0"/>
    <w:rsid w:val="0046742A"/>
    <w:rsid w:val="00471CAC"/>
    <w:rsid w:val="00472205"/>
    <w:rsid w:val="004735BF"/>
    <w:rsid w:val="00473694"/>
    <w:rsid w:val="00473707"/>
    <w:rsid w:val="004747F2"/>
    <w:rsid w:val="00480F0F"/>
    <w:rsid w:val="00490B8C"/>
    <w:rsid w:val="00491C54"/>
    <w:rsid w:val="00494270"/>
    <w:rsid w:val="004950AB"/>
    <w:rsid w:val="00495D44"/>
    <w:rsid w:val="00496931"/>
    <w:rsid w:val="004A0F72"/>
    <w:rsid w:val="004A12DB"/>
    <w:rsid w:val="004A2226"/>
    <w:rsid w:val="004A5739"/>
    <w:rsid w:val="004B0616"/>
    <w:rsid w:val="004B072E"/>
    <w:rsid w:val="004B0EC6"/>
    <w:rsid w:val="004B1160"/>
    <w:rsid w:val="004B1165"/>
    <w:rsid w:val="004B137A"/>
    <w:rsid w:val="004B15C5"/>
    <w:rsid w:val="004B16EA"/>
    <w:rsid w:val="004B2250"/>
    <w:rsid w:val="004B464C"/>
    <w:rsid w:val="004B57C8"/>
    <w:rsid w:val="004B5FED"/>
    <w:rsid w:val="004B68FD"/>
    <w:rsid w:val="004B73B8"/>
    <w:rsid w:val="004B7657"/>
    <w:rsid w:val="004C07EB"/>
    <w:rsid w:val="004C0E01"/>
    <w:rsid w:val="004C107A"/>
    <w:rsid w:val="004C1514"/>
    <w:rsid w:val="004C243A"/>
    <w:rsid w:val="004C3008"/>
    <w:rsid w:val="004C36A7"/>
    <w:rsid w:val="004C5857"/>
    <w:rsid w:val="004C59C7"/>
    <w:rsid w:val="004C5C57"/>
    <w:rsid w:val="004D0202"/>
    <w:rsid w:val="004D188A"/>
    <w:rsid w:val="004D3002"/>
    <w:rsid w:val="004D448D"/>
    <w:rsid w:val="004D64A2"/>
    <w:rsid w:val="004D71C1"/>
    <w:rsid w:val="004D7AF6"/>
    <w:rsid w:val="004E0119"/>
    <w:rsid w:val="004E0760"/>
    <w:rsid w:val="004E0B5E"/>
    <w:rsid w:val="004E1745"/>
    <w:rsid w:val="004E1812"/>
    <w:rsid w:val="004F04E9"/>
    <w:rsid w:val="004F0E61"/>
    <w:rsid w:val="004F1677"/>
    <w:rsid w:val="004F1F7A"/>
    <w:rsid w:val="004F4355"/>
    <w:rsid w:val="004F4A4B"/>
    <w:rsid w:val="004F4F46"/>
    <w:rsid w:val="004F55FE"/>
    <w:rsid w:val="004F6529"/>
    <w:rsid w:val="004F6706"/>
    <w:rsid w:val="004F6B0D"/>
    <w:rsid w:val="005018AE"/>
    <w:rsid w:val="00502C0C"/>
    <w:rsid w:val="00503DCB"/>
    <w:rsid w:val="00504041"/>
    <w:rsid w:val="005058D3"/>
    <w:rsid w:val="00505D5C"/>
    <w:rsid w:val="00506767"/>
    <w:rsid w:val="00511506"/>
    <w:rsid w:val="00511B3E"/>
    <w:rsid w:val="0051227B"/>
    <w:rsid w:val="00512FC3"/>
    <w:rsid w:val="00513AAE"/>
    <w:rsid w:val="00515076"/>
    <w:rsid w:val="00515341"/>
    <w:rsid w:val="0051593F"/>
    <w:rsid w:val="005163B1"/>
    <w:rsid w:val="00517D00"/>
    <w:rsid w:val="00517D7E"/>
    <w:rsid w:val="00520A47"/>
    <w:rsid w:val="005221FC"/>
    <w:rsid w:val="005256CD"/>
    <w:rsid w:val="00536D4D"/>
    <w:rsid w:val="0053778F"/>
    <w:rsid w:val="005415F6"/>
    <w:rsid w:val="005418A5"/>
    <w:rsid w:val="0054221B"/>
    <w:rsid w:val="0054226D"/>
    <w:rsid w:val="005428A4"/>
    <w:rsid w:val="005429FB"/>
    <w:rsid w:val="00543A7C"/>
    <w:rsid w:val="00544F0F"/>
    <w:rsid w:val="00545A63"/>
    <w:rsid w:val="0054665F"/>
    <w:rsid w:val="005467DC"/>
    <w:rsid w:val="00546BDD"/>
    <w:rsid w:val="00546F9A"/>
    <w:rsid w:val="00547CAE"/>
    <w:rsid w:val="00550A11"/>
    <w:rsid w:val="005526D0"/>
    <w:rsid w:val="00554D0E"/>
    <w:rsid w:val="00560C52"/>
    <w:rsid w:val="00561F97"/>
    <w:rsid w:val="00562B63"/>
    <w:rsid w:val="00564563"/>
    <w:rsid w:val="00566FE2"/>
    <w:rsid w:val="00567DC8"/>
    <w:rsid w:val="005708F5"/>
    <w:rsid w:val="00570972"/>
    <w:rsid w:val="005723D6"/>
    <w:rsid w:val="005744A9"/>
    <w:rsid w:val="005746A2"/>
    <w:rsid w:val="00575E8E"/>
    <w:rsid w:val="00576EA4"/>
    <w:rsid w:val="00577861"/>
    <w:rsid w:val="00577DF5"/>
    <w:rsid w:val="00580316"/>
    <w:rsid w:val="00584026"/>
    <w:rsid w:val="00584151"/>
    <w:rsid w:val="0058451F"/>
    <w:rsid w:val="005859E5"/>
    <w:rsid w:val="00590BD9"/>
    <w:rsid w:val="00591AE4"/>
    <w:rsid w:val="0059284E"/>
    <w:rsid w:val="0059748C"/>
    <w:rsid w:val="00597D7D"/>
    <w:rsid w:val="00597FF0"/>
    <w:rsid w:val="005A16F4"/>
    <w:rsid w:val="005A23D4"/>
    <w:rsid w:val="005A32CC"/>
    <w:rsid w:val="005A3A35"/>
    <w:rsid w:val="005A3EB9"/>
    <w:rsid w:val="005A5693"/>
    <w:rsid w:val="005A5EAE"/>
    <w:rsid w:val="005A6E6D"/>
    <w:rsid w:val="005A7D57"/>
    <w:rsid w:val="005A7DE6"/>
    <w:rsid w:val="005B085B"/>
    <w:rsid w:val="005B74A8"/>
    <w:rsid w:val="005C26DF"/>
    <w:rsid w:val="005C3E70"/>
    <w:rsid w:val="005C4D68"/>
    <w:rsid w:val="005C6916"/>
    <w:rsid w:val="005C6FBF"/>
    <w:rsid w:val="005D1180"/>
    <w:rsid w:val="005D2641"/>
    <w:rsid w:val="005D3020"/>
    <w:rsid w:val="005D46E1"/>
    <w:rsid w:val="005D5A38"/>
    <w:rsid w:val="005D5CF0"/>
    <w:rsid w:val="005D7211"/>
    <w:rsid w:val="005D7345"/>
    <w:rsid w:val="005E16AF"/>
    <w:rsid w:val="005E55DE"/>
    <w:rsid w:val="005E5A2B"/>
    <w:rsid w:val="005E70F6"/>
    <w:rsid w:val="005E7789"/>
    <w:rsid w:val="005F1D82"/>
    <w:rsid w:val="005F3004"/>
    <w:rsid w:val="005F3D50"/>
    <w:rsid w:val="005F4A5A"/>
    <w:rsid w:val="005F751F"/>
    <w:rsid w:val="005F7FB5"/>
    <w:rsid w:val="00601D7B"/>
    <w:rsid w:val="00602C2A"/>
    <w:rsid w:val="006066CD"/>
    <w:rsid w:val="00607294"/>
    <w:rsid w:val="006079B4"/>
    <w:rsid w:val="0061152E"/>
    <w:rsid w:val="006139BB"/>
    <w:rsid w:val="00614141"/>
    <w:rsid w:val="0061648B"/>
    <w:rsid w:val="00617C34"/>
    <w:rsid w:val="00620ADE"/>
    <w:rsid w:val="00624889"/>
    <w:rsid w:val="00624A3D"/>
    <w:rsid w:val="0062578E"/>
    <w:rsid w:val="00625CFD"/>
    <w:rsid w:val="00626D0B"/>
    <w:rsid w:val="006272C0"/>
    <w:rsid w:val="0062752E"/>
    <w:rsid w:val="006309C6"/>
    <w:rsid w:val="00635F1D"/>
    <w:rsid w:val="00636776"/>
    <w:rsid w:val="006403F0"/>
    <w:rsid w:val="00640E5A"/>
    <w:rsid w:val="00645197"/>
    <w:rsid w:val="006520D1"/>
    <w:rsid w:val="0065230C"/>
    <w:rsid w:val="00653A6D"/>
    <w:rsid w:val="00653D21"/>
    <w:rsid w:val="00655ACA"/>
    <w:rsid w:val="006605F0"/>
    <w:rsid w:val="00662079"/>
    <w:rsid w:val="006622A9"/>
    <w:rsid w:val="00662FB5"/>
    <w:rsid w:val="0066668B"/>
    <w:rsid w:val="00666BA1"/>
    <w:rsid w:val="00666C14"/>
    <w:rsid w:val="00670317"/>
    <w:rsid w:val="00671C6D"/>
    <w:rsid w:val="0067355D"/>
    <w:rsid w:val="00674839"/>
    <w:rsid w:val="00677CB1"/>
    <w:rsid w:val="00680D27"/>
    <w:rsid w:val="006814D1"/>
    <w:rsid w:val="0068159F"/>
    <w:rsid w:val="006819E1"/>
    <w:rsid w:val="006828F5"/>
    <w:rsid w:val="006832B2"/>
    <w:rsid w:val="006841C7"/>
    <w:rsid w:val="00685BF6"/>
    <w:rsid w:val="006864D6"/>
    <w:rsid w:val="00686BAB"/>
    <w:rsid w:val="00686CB2"/>
    <w:rsid w:val="00690327"/>
    <w:rsid w:val="0069088C"/>
    <w:rsid w:val="00690CD6"/>
    <w:rsid w:val="00691B2C"/>
    <w:rsid w:val="00692213"/>
    <w:rsid w:val="00692A69"/>
    <w:rsid w:val="00693F6F"/>
    <w:rsid w:val="0069498F"/>
    <w:rsid w:val="00695A52"/>
    <w:rsid w:val="00695AE5"/>
    <w:rsid w:val="006962BB"/>
    <w:rsid w:val="006A15D1"/>
    <w:rsid w:val="006A26F4"/>
    <w:rsid w:val="006A34B6"/>
    <w:rsid w:val="006A3679"/>
    <w:rsid w:val="006A685B"/>
    <w:rsid w:val="006B1056"/>
    <w:rsid w:val="006B5A81"/>
    <w:rsid w:val="006B6F8F"/>
    <w:rsid w:val="006B7291"/>
    <w:rsid w:val="006B7DDD"/>
    <w:rsid w:val="006C2E28"/>
    <w:rsid w:val="006C32C0"/>
    <w:rsid w:val="006C364E"/>
    <w:rsid w:val="006C408F"/>
    <w:rsid w:val="006C4BE0"/>
    <w:rsid w:val="006C5196"/>
    <w:rsid w:val="006C68ED"/>
    <w:rsid w:val="006D0EDF"/>
    <w:rsid w:val="006D12F8"/>
    <w:rsid w:val="006D1719"/>
    <w:rsid w:val="006D1C3C"/>
    <w:rsid w:val="006D3BEC"/>
    <w:rsid w:val="006D4170"/>
    <w:rsid w:val="006D6784"/>
    <w:rsid w:val="006D7259"/>
    <w:rsid w:val="006E20A5"/>
    <w:rsid w:val="006E262B"/>
    <w:rsid w:val="006E3318"/>
    <w:rsid w:val="006E38FB"/>
    <w:rsid w:val="006E3FD1"/>
    <w:rsid w:val="006E4775"/>
    <w:rsid w:val="006E4B80"/>
    <w:rsid w:val="006E7FE2"/>
    <w:rsid w:val="006F08C4"/>
    <w:rsid w:val="006F35C1"/>
    <w:rsid w:val="006F37A7"/>
    <w:rsid w:val="006F39FD"/>
    <w:rsid w:val="006F56C2"/>
    <w:rsid w:val="006F581C"/>
    <w:rsid w:val="006F6B71"/>
    <w:rsid w:val="00700F88"/>
    <w:rsid w:val="007020B5"/>
    <w:rsid w:val="007040E0"/>
    <w:rsid w:val="00705180"/>
    <w:rsid w:val="007053A7"/>
    <w:rsid w:val="00706656"/>
    <w:rsid w:val="00707921"/>
    <w:rsid w:val="00710FBC"/>
    <w:rsid w:val="00715CDF"/>
    <w:rsid w:val="00717BB9"/>
    <w:rsid w:val="00723384"/>
    <w:rsid w:val="00723452"/>
    <w:rsid w:val="00723D69"/>
    <w:rsid w:val="00723DD7"/>
    <w:rsid w:val="0072440F"/>
    <w:rsid w:val="00725189"/>
    <w:rsid w:val="007256D4"/>
    <w:rsid w:val="0073064B"/>
    <w:rsid w:val="00730BC6"/>
    <w:rsid w:val="00736346"/>
    <w:rsid w:val="00736648"/>
    <w:rsid w:val="007367F1"/>
    <w:rsid w:val="00740092"/>
    <w:rsid w:val="0074073E"/>
    <w:rsid w:val="00741918"/>
    <w:rsid w:val="007503C4"/>
    <w:rsid w:val="0075264E"/>
    <w:rsid w:val="00753B7F"/>
    <w:rsid w:val="0075496D"/>
    <w:rsid w:val="00757425"/>
    <w:rsid w:val="00760594"/>
    <w:rsid w:val="00761EBC"/>
    <w:rsid w:val="00762963"/>
    <w:rsid w:val="00764085"/>
    <w:rsid w:val="00764F15"/>
    <w:rsid w:val="0076611E"/>
    <w:rsid w:val="0076616A"/>
    <w:rsid w:val="00766BAC"/>
    <w:rsid w:val="00770E21"/>
    <w:rsid w:val="007723BE"/>
    <w:rsid w:val="00773B4D"/>
    <w:rsid w:val="0077476F"/>
    <w:rsid w:val="0077586F"/>
    <w:rsid w:val="0077603D"/>
    <w:rsid w:val="0077675E"/>
    <w:rsid w:val="0077754E"/>
    <w:rsid w:val="007819AF"/>
    <w:rsid w:val="00782566"/>
    <w:rsid w:val="00782F6B"/>
    <w:rsid w:val="00784F68"/>
    <w:rsid w:val="007871F2"/>
    <w:rsid w:val="00791500"/>
    <w:rsid w:val="00792670"/>
    <w:rsid w:val="00792BB4"/>
    <w:rsid w:val="00793912"/>
    <w:rsid w:val="007958F2"/>
    <w:rsid w:val="007A155D"/>
    <w:rsid w:val="007A5315"/>
    <w:rsid w:val="007A5758"/>
    <w:rsid w:val="007A58D5"/>
    <w:rsid w:val="007A6169"/>
    <w:rsid w:val="007A65C2"/>
    <w:rsid w:val="007A702D"/>
    <w:rsid w:val="007A7FB2"/>
    <w:rsid w:val="007B01C6"/>
    <w:rsid w:val="007B039D"/>
    <w:rsid w:val="007B089C"/>
    <w:rsid w:val="007B4EE0"/>
    <w:rsid w:val="007B78F1"/>
    <w:rsid w:val="007B7B60"/>
    <w:rsid w:val="007B7BFC"/>
    <w:rsid w:val="007C102C"/>
    <w:rsid w:val="007C28B0"/>
    <w:rsid w:val="007C2AD4"/>
    <w:rsid w:val="007C2BEF"/>
    <w:rsid w:val="007C541F"/>
    <w:rsid w:val="007C77F7"/>
    <w:rsid w:val="007D0CC5"/>
    <w:rsid w:val="007D119B"/>
    <w:rsid w:val="007D43AB"/>
    <w:rsid w:val="007D4A58"/>
    <w:rsid w:val="007D5DBF"/>
    <w:rsid w:val="007D73B7"/>
    <w:rsid w:val="007E0FF5"/>
    <w:rsid w:val="007E1137"/>
    <w:rsid w:val="007E19F6"/>
    <w:rsid w:val="007E2CCA"/>
    <w:rsid w:val="007E44B4"/>
    <w:rsid w:val="007E5C6E"/>
    <w:rsid w:val="007F1254"/>
    <w:rsid w:val="007F3FE3"/>
    <w:rsid w:val="007F74F4"/>
    <w:rsid w:val="008053C4"/>
    <w:rsid w:val="0080734A"/>
    <w:rsid w:val="00810C16"/>
    <w:rsid w:val="00811316"/>
    <w:rsid w:val="008116C1"/>
    <w:rsid w:val="00817E86"/>
    <w:rsid w:val="00817FE5"/>
    <w:rsid w:val="008213CC"/>
    <w:rsid w:val="00822B2E"/>
    <w:rsid w:val="00824FE7"/>
    <w:rsid w:val="00825572"/>
    <w:rsid w:val="00825935"/>
    <w:rsid w:val="0082631C"/>
    <w:rsid w:val="00826B65"/>
    <w:rsid w:val="0084029A"/>
    <w:rsid w:val="00840D2B"/>
    <w:rsid w:val="00841496"/>
    <w:rsid w:val="00841D62"/>
    <w:rsid w:val="008466FE"/>
    <w:rsid w:val="00850933"/>
    <w:rsid w:val="00851E4F"/>
    <w:rsid w:val="00851F65"/>
    <w:rsid w:val="00853789"/>
    <w:rsid w:val="00854291"/>
    <w:rsid w:val="00855522"/>
    <w:rsid w:val="00855576"/>
    <w:rsid w:val="0086063A"/>
    <w:rsid w:val="00861002"/>
    <w:rsid w:val="00861A55"/>
    <w:rsid w:val="00861FFE"/>
    <w:rsid w:val="008626E5"/>
    <w:rsid w:val="008660B3"/>
    <w:rsid w:val="00866A11"/>
    <w:rsid w:val="0086756E"/>
    <w:rsid w:val="008704D2"/>
    <w:rsid w:val="0087069D"/>
    <w:rsid w:val="0087593D"/>
    <w:rsid w:val="008767FC"/>
    <w:rsid w:val="00877A78"/>
    <w:rsid w:val="00880DC7"/>
    <w:rsid w:val="00881B9E"/>
    <w:rsid w:val="0088252B"/>
    <w:rsid w:val="00883283"/>
    <w:rsid w:val="00884B02"/>
    <w:rsid w:val="00885C99"/>
    <w:rsid w:val="00885F05"/>
    <w:rsid w:val="008879C2"/>
    <w:rsid w:val="00890684"/>
    <w:rsid w:val="00893E91"/>
    <w:rsid w:val="008954B6"/>
    <w:rsid w:val="00896E15"/>
    <w:rsid w:val="008A28FF"/>
    <w:rsid w:val="008A3B51"/>
    <w:rsid w:val="008A6D3B"/>
    <w:rsid w:val="008A714C"/>
    <w:rsid w:val="008A79FE"/>
    <w:rsid w:val="008B2E6E"/>
    <w:rsid w:val="008B3CB5"/>
    <w:rsid w:val="008B3D00"/>
    <w:rsid w:val="008B455E"/>
    <w:rsid w:val="008B4872"/>
    <w:rsid w:val="008B7A50"/>
    <w:rsid w:val="008B7C36"/>
    <w:rsid w:val="008C0EBC"/>
    <w:rsid w:val="008C21CA"/>
    <w:rsid w:val="008C46AF"/>
    <w:rsid w:val="008C50AC"/>
    <w:rsid w:val="008C525C"/>
    <w:rsid w:val="008C6F26"/>
    <w:rsid w:val="008C7CE9"/>
    <w:rsid w:val="008D0298"/>
    <w:rsid w:val="008D05DF"/>
    <w:rsid w:val="008D1191"/>
    <w:rsid w:val="008D3A9A"/>
    <w:rsid w:val="008D483D"/>
    <w:rsid w:val="008D5A9F"/>
    <w:rsid w:val="008D75EF"/>
    <w:rsid w:val="008D7D0F"/>
    <w:rsid w:val="008E0568"/>
    <w:rsid w:val="008E2509"/>
    <w:rsid w:val="008E42F8"/>
    <w:rsid w:val="008E5640"/>
    <w:rsid w:val="008E6223"/>
    <w:rsid w:val="008E70B2"/>
    <w:rsid w:val="008E76F1"/>
    <w:rsid w:val="008F0CB4"/>
    <w:rsid w:val="008F1F8A"/>
    <w:rsid w:val="008F31B1"/>
    <w:rsid w:val="008F347F"/>
    <w:rsid w:val="008F6ADC"/>
    <w:rsid w:val="009000D5"/>
    <w:rsid w:val="00900664"/>
    <w:rsid w:val="00905954"/>
    <w:rsid w:val="00905FCF"/>
    <w:rsid w:val="00906388"/>
    <w:rsid w:val="00906DA3"/>
    <w:rsid w:val="0091012E"/>
    <w:rsid w:val="009126A3"/>
    <w:rsid w:val="00917549"/>
    <w:rsid w:val="0092078C"/>
    <w:rsid w:val="0092338F"/>
    <w:rsid w:val="00926EB7"/>
    <w:rsid w:val="00927721"/>
    <w:rsid w:val="00927C97"/>
    <w:rsid w:val="009310EA"/>
    <w:rsid w:val="00931EE2"/>
    <w:rsid w:val="00932952"/>
    <w:rsid w:val="009350F2"/>
    <w:rsid w:val="00935D7A"/>
    <w:rsid w:val="00937FE5"/>
    <w:rsid w:val="009406BF"/>
    <w:rsid w:val="00940730"/>
    <w:rsid w:val="009445D4"/>
    <w:rsid w:val="00944865"/>
    <w:rsid w:val="00945E57"/>
    <w:rsid w:val="00951000"/>
    <w:rsid w:val="009514B5"/>
    <w:rsid w:val="00952372"/>
    <w:rsid w:val="00952A11"/>
    <w:rsid w:val="00953E3B"/>
    <w:rsid w:val="009574A0"/>
    <w:rsid w:val="00957D15"/>
    <w:rsid w:val="00960C46"/>
    <w:rsid w:val="009633B5"/>
    <w:rsid w:val="0096392D"/>
    <w:rsid w:val="009639C8"/>
    <w:rsid w:val="00964796"/>
    <w:rsid w:val="00965160"/>
    <w:rsid w:val="00965580"/>
    <w:rsid w:val="00965FEC"/>
    <w:rsid w:val="0096637C"/>
    <w:rsid w:val="009702E7"/>
    <w:rsid w:val="00970D01"/>
    <w:rsid w:val="00971AD1"/>
    <w:rsid w:val="00972633"/>
    <w:rsid w:val="00973331"/>
    <w:rsid w:val="009776D7"/>
    <w:rsid w:val="009829E7"/>
    <w:rsid w:val="00982D00"/>
    <w:rsid w:val="009845DD"/>
    <w:rsid w:val="0098557F"/>
    <w:rsid w:val="00987412"/>
    <w:rsid w:val="0098785E"/>
    <w:rsid w:val="009878CA"/>
    <w:rsid w:val="009902F3"/>
    <w:rsid w:val="00990BF3"/>
    <w:rsid w:val="00990D8A"/>
    <w:rsid w:val="009919E7"/>
    <w:rsid w:val="00994FEC"/>
    <w:rsid w:val="00995DE2"/>
    <w:rsid w:val="009974BA"/>
    <w:rsid w:val="00997CDC"/>
    <w:rsid w:val="009A22D4"/>
    <w:rsid w:val="009A3075"/>
    <w:rsid w:val="009A4FAE"/>
    <w:rsid w:val="009A52E8"/>
    <w:rsid w:val="009A578E"/>
    <w:rsid w:val="009A6922"/>
    <w:rsid w:val="009B0ECD"/>
    <w:rsid w:val="009B1674"/>
    <w:rsid w:val="009B1ECE"/>
    <w:rsid w:val="009B2394"/>
    <w:rsid w:val="009B2822"/>
    <w:rsid w:val="009B2D56"/>
    <w:rsid w:val="009B35DF"/>
    <w:rsid w:val="009B5476"/>
    <w:rsid w:val="009B6575"/>
    <w:rsid w:val="009B754C"/>
    <w:rsid w:val="009B7C74"/>
    <w:rsid w:val="009C0A6B"/>
    <w:rsid w:val="009C2675"/>
    <w:rsid w:val="009C3987"/>
    <w:rsid w:val="009C40CF"/>
    <w:rsid w:val="009C538C"/>
    <w:rsid w:val="009C637D"/>
    <w:rsid w:val="009C6F70"/>
    <w:rsid w:val="009C7605"/>
    <w:rsid w:val="009D01A7"/>
    <w:rsid w:val="009D1770"/>
    <w:rsid w:val="009D27EE"/>
    <w:rsid w:val="009D28A2"/>
    <w:rsid w:val="009D444C"/>
    <w:rsid w:val="009D5CB1"/>
    <w:rsid w:val="009D7291"/>
    <w:rsid w:val="009E0C4E"/>
    <w:rsid w:val="009E27DF"/>
    <w:rsid w:val="009E2B04"/>
    <w:rsid w:val="009E3B39"/>
    <w:rsid w:val="009E44A4"/>
    <w:rsid w:val="009E69AC"/>
    <w:rsid w:val="009F2314"/>
    <w:rsid w:val="009F412B"/>
    <w:rsid w:val="009F4E14"/>
    <w:rsid w:val="009F5720"/>
    <w:rsid w:val="009F666C"/>
    <w:rsid w:val="009F76E9"/>
    <w:rsid w:val="009F7E89"/>
    <w:rsid w:val="00A01660"/>
    <w:rsid w:val="00A02302"/>
    <w:rsid w:val="00A02ED6"/>
    <w:rsid w:val="00A033A8"/>
    <w:rsid w:val="00A03DE8"/>
    <w:rsid w:val="00A07A84"/>
    <w:rsid w:val="00A109B2"/>
    <w:rsid w:val="00A11C75"/>
    <w:rsid w:val="00A12D60"/>
    <w:rsid w:val="00A1450F"/>
    <w:rsid w:val="00A16123"/>
    <w:rsid w:val="00A24861"/>
    <w:rsid w:val="00A24D22"/>
    <w:rsid w:val="00A259CC"/>
    <w:rsid w:val="00A32075"/>
    <w:rsid w:val="00A323DA"/>
    <w:rsid w:val="00A32899"/>
    <w:rsid w:val="00A32D21"/>
    <w:rsid w:val="00A3703C"/>
    <w:rsid w:val="00A40967"/>
    <w:rsid w:val="00A41FEA"/>
    <w:rsid w:val="00A42280"/>
    <w:rsid w:val="00A43162"/>
    <w:rsid w:val="00A44F8E"/>
    <w:rsid w:val="00A457FB"/>
    <w:rsid w:val="00A47B06"/>
    <w:rsid w:val="00A500B7"/>
    <w:rsid w:val="00A50A1C"/>
    <w:rsid w:val="00A51F05"/>
    <w:rsid w:val="00A52243"/>
    <w:rsid w:val="00A528C2"/>
    <w:rsid w:val="00A55F76"/>
    <w:rsid w:val="00A57586"/>
    <w:rsid w:val="00A577EF"/>
    <w:rsid w:val="00A60D53"/>
    <w:rsid w:val="00A637A7"/>
    <w:rsid w:val="00A644D7"/>
    <w:rsid w:val="00A6541B"/>
    <w:rsid w:val="00A66B27"/>
    <w:rsid w:val="00A71BF1"/>
    <w:rsid w:val="00A736CA"/>
    <w:rsid w:val="00A76900"/>
    <w:rsid w:val="00A80B67"/>
    <w:rsid w:val="00A822EC"/>
    <w:rsid w:val="00A8267F"/>
    <w:rsid w:val="00A8281B"/>
    <w:rsid w:val="00A8511E"/>
    <w:rsid w:val="00A86853"/>
    <w:rsid w:val="00A87400"/>
    <w:rsid w:val="00A90850"/>
    <w:rsid w:val="00A91F81"/>
    <w:rsid w:val="00A95124"/>
    <w:rsid w:val="00A95D6D"/>
    <w:rsid w:val="00A96C8F"/>
    <w:rsid w:val="00AA0C24"/>
    <w:rsid w:val="00AA4ED7"/>
    <w:rsid w:val="00AA5CDF"/>
    <w:rsid w:val="00AA69D0"/>
    <w:rsid w:val="00AA72D7"/>
    <w:rsid w:val="00AB187C"/>
    <w:rsid w:val="00AB337C"/>
    <w:rsid w:val="00AB4589"/>
    <w:rsid w:val="00AB47F5"/>
    <w:rsid w:val="00AB63EA"/>
    <w:rsid w:val="00AC0C04"/>
    <w:rsid w:val="00AC1D1E"/>
    <w:rsid w:val="00AC4323"/>
    <w:rsid w:val="00AC4E2D"/>
    <w:rsid w:val="00AC59C1"/>
    <w:rsid w:val="00AC7D02"/>
    <w:rsid w:val="00AD048C"/>
    <w:rsid w:val="00AD1A83"/>
    <w:rsid w:val="00AD30AD"/>
    <w:rsid w:val="00AD4589"/>
    <w:rsid w:val="00AD5118"/>
    <w:rsid w:val="00AD5DE4"/>
    <w:rsid w:val="00AD7C80"/>
    <w:rsid w:val="00AE016B"/>
    <w:rsid w:val="00AE020F"/>
    <w:rsid w:val="00AE2130"/>
    <w:rsid w:val="00AE3399"/>
    <w:rsid w:val="00AE3666"/>
    <w:rsid w:val="00AE6EEF"/>
    <w:rsid w:val="00AE77FA"/>
    <w:rsid w:val="00AF00E1"/>
    <w:rsid w:val="00AF18C0"/>
    <w:rsid w:val="00AF2180"/>
    <w:rsid w:val="00AF394F"/>
    <w:rsid w:val="00AF3A99"/>
    <w:rsid w:val="00AF7DE6"/>
    <w:rsid w:val="00B006B2"/>
    <w:rsid w:val="00B00D07"/>
    <w:rsid w:val="00B057B2"/>
    <w:rsid w:val="00B06703"/>
    <w:rsid w:val="00B07A76"/>
    <w:rsid w:val="00B117B2"/>
    <w:rsid w:val="00B12D75"/>
    <w:rsid w:val="00B134F6"/>
    <w:rsid w:val="00B149ED"/>
    <w:rsid w:val="00B152AB"/>
    <w:rsid w:val="00B202C0"/>
    <w:rsid w:val="00B20DD8"/>
    <w:rsid w:val="00B2111E"/>
    <w:rsid w:val="00B21600"/>
    <w:rsid w:val="00B227B1"/>
    <w:rsid w:val="00B25F20"/>
    <w:rsid w:val="00B27A96"/>
    <w:rsid w:val="00B30D63"/>
    <w:rsid w:val="00B326C5"/>
    <w:rsid w:val="00B3405F"/>
    <w:rsid w:val="00B356CB"/>
    <w:rsid w:val="00B37539"/>
    <w:rsid w:val="00B37A11"/>
    <w:rsid w:val="00B40ADF"/>
    <w:rsid w:val="00B42CE9"/>
    <w:rsid w:val="00B444C3"/>
    <w:rsid w:val="00B4592D"/>
    <w:rsid w:val="00B45DCF"/>
    <w:rsid w:val="00B4647C"/>
    <w:rsid w:val="00B471B8"/>
    <w:rsid w:val="00B47326"/>
    <w:rsid w:val="00B477CE"/>
    <w:rsid w:val="00B5118A"/>
    <w:rsid w:val="00B553A4"/>
    <w:rsid w:val="00B5712E"/>
    <w:rsid w:val="00B625E1"/>
    <w:rsid w:val="00B6313C"/>
    <w:rsid w:val="00B638F7"/>
    <w:rsid w:val="00B64245"/>
    <w:rsid w:val="00B665BD"/>
    <w:rsid w:val="00B6704D"/>
    <w:rsid w:val="00B67E88"/>
    <w:rsid w:val="00B7055D"/>
    <w:rsid w:val="00B7112B"/>
    <w:rsid w:val="00B72A57"/>
    <w:rsid w:val="00B73DD5"/>
    <w:rsid w:val="00B747E9"/>
    <w:rsid w:val="00B760E5"/>
    <w:rsid w:val="00B776A1"/>
    <w:rsid w:val="00B77F12"/>
    <w:rsid w:val="00B808B9"/>
    <w:rsid w:val="00B82018"/>
    <w:rsid w:val="00B86E36"/>
    <w:rsid w:val="00B90AE5"/>
    <w:rsid w:val="00B91542"/>
    <w:rsid w:val="00B91F91"/>
    <w:rsid w:val="00B933DC"/>
    <w:rsid w:val="00B948DF"/>
    <w:rsid w:val="00B954DC"/>
    <w:rsid w:val="00B9606A"/>
    <w:rsid w:val="00B96142"/>
    <w:rsid w:val="00B96D2A"/>
    <w:rsid w:val="00BA23A2"/>
    <w:rsid w:val="00BA40DB"/>
    <w:rsid w:val="00BA6006"/>
    <w:rsid w:val="00BB030C"/>
    <w:rsid w:val="00BB130D"/>
    <w:rsid w:val="00BB1C4A"/>
    <w:rsid w:val="00BB2526"/>
    <w:rsid w:val="00BB2573"/>
    <w:rsid w:val="00BB276B"/>
    <w:rsid w:val="00BC1C34"/>
    <w:rsid w:val="00BC361D"/>
    <w:rsid w:val="00BC3B70"/>
    <w:rsid w:val="00BC45C4"/>
    <w:rsid w:val="00BC4A81"/>
    <w:rsid w:val="00BC4C07"/>
    <w:rsid w:val="00BC5A5C"/>
    <w:rsid w:val="00BC6DBB"/>
    <w:rsid w:val="00BC777C"/>
    <w:rsid w:val="00BD161C"/>
    <w:rsid w:val="00BD2AE9"/>
    <w:rsid w:val="00BD37C8"/>
    <w:rsid w:val="00BD3822"/>
    <w:rsid w:val="00BD5199"/>
    <w:rsid w:val="00BD56F7"/>
    <w:rsid w:val="00BD5BC2"/>
    <w:rsid w:val="00BD68D2"/>
    <w:rsid w:val="00BD7600"/>
    <w:rsid w:val="00BD7A84"/>
    <w:rsid w:val="00BE384C"/>
    <w:rsid w:val="00BE6355"/>
    <w:rsid w:val="00BE76C0"/>
    <w:rsid w:val="00BF0770"/>
    <w:rsid w:val="00BF26A2"/>
    <w:rsid w:val="00BF2E92"/>
    <w:rsid w:val="00BF3614"/>
    <w:rsid w:val="00BF57AB"/>
    <w:rsid w:val="00BF68F2"/>
    <w:rsid w:val="00BF6D8C"/>
    <w:rsid w:val="00C00912"/>
    <w:rsid w:val="00C015ED"/>
    <w:rsid w:val="00C01D34"/>
    <w:rsid w:val="00C04BB3"/>
    <w:rsid w:val="00C124A1"/>
    <w:rsid w:val="00C136BC"/>
    <w:rsid w:val="00C16F7D"/>
    <w:rsid w:val="00C176BD"/>
    <w:rsid w:val="00C17A9C"/>
    <w:rsid w:val="00C2293E"/>
    <w:rsid w:val="00C26164"/>
    <w:rsid w:val="00C2673C"/>
    <w:rsid w:val="00C303DD"/>
    <w:rsid w:val="00C33BA7"/>
    <w:rsid w:val="00C33C62"/>
    <w:rsid w:val="00C33FBA"/>
    <w:rsid w:val="00C36E4D"/>
    <w:rsid w:val="00C37D7E"/>
    <w:rsid w:val="00C40F80"/>
    <w:rsid w:val="00C416E1"/>
    <w:rsid w:val="00C4217F"/>
    <w:rsid w:val="00C4222E"/>
    <w:rsid w:val="00C43AD5"/>
    <w:rsid w:val="00C447A9"/>
    <w:rsid w:val="00C44A98"/>
    <w:rsid w:val="00C4518C"/>
    <w:rsid w:val="00C46025"/>
    <w:rsid w:val="00C460A7"/>
    <w:rsid w:val="00C462EE"/>
    <w:rsid w:val="00C464C4"/>
    <w:rsid w:val="00C523B0"/>
    <w:rsid w:val="00C52FAD"/>
    <w:rsid w:val="00C53145"/>
    <w:rsid w:val="00C54DBC"/>
    <w:rsid w:val="00C5644C"/>
    <w:rsid w:val="00C56E6D"/>
    <w:rsid w:val="00C61779"/>
    <w:rsid w:val="00C62CA0"/>
    <w:rsid w:val="00C63513"/>
    <w:rsid w:val="00C636A6"/>
    <w:rsid w:val="00C6443F"/>
    <w:rsid w:val="00C6509A"/>
    <w:rsid w:val="00C65217"/>
    <w:rsid w:val="00C676C0"/>
    <w:rsid w:val="00C67D4B"/>
    <w:rsid w:val="00C72680"/>
    <w:rsid w:val="00C75E64"/>
    <w:rsid w:val="00C80FE7"/>
    <w:rsid w:val="00C812F9"/>
    <w:rsid w:val="00C81C19"/>
    <w:rsid w:val="00C81E41"/>
    <w:rsid w:val="00C81F4E"/>
    <w:rsid w:val="00C8222E"/>
    <w:rsid w:val="00C83394"/>
    <w:rsid w:val="00C85E74"/>
    <w:rsid w:val="00C8774F"/>
    <w:rsid w:val="00C95422"/>
    <w:rsid w:val="00CA1B6E"/>
    <w:rsid w:val="00CA5E43"/>
    <w:rsid w:val="00CA66EC"/>
    <w:rsid w:val="00CA7955"/>
    <w:rsid w:val="00CB19D2"/>
    <w:rsid w:val="00CB4184"/>
    <w:rsid w:val="00CB6897"/>
    <w:rsid w:val="00CB6FE0"/>
    <w:rsid w:val="00CB747C"/>
    <w:rsid w:val="00CB7AC0"/>
    <w:rsid w:val="00CB7AE3"/>
    <w:rsid w:val="00CC0774"/>
    <w:rsid w:val="00CC0C32"/>
    <w:rsid w:val="00CC2375"/>
    <w:rsid w:val="00CD0969"/>
    <w:rsid w:val="00CD0ABF"/>
    <w:rsid w:val="00CD2602"/>
    <w:rsid w:val="00CD3EF7"/>
    <w:rsid w:val="00CD6FE0"/>
    <w:rsid w:val="00CE0D37"/>
    <w:rsid w:val="00CE1097"/>
    <w:rsid w:val="00CE12FC"/>
    <w:rsid w:val="00CE14A3"/>
    <w:rsid w:val="00CE2107"/>
    <w:rsid w:val="00CE2EB1"/>
    <w:rsid w:val="00CE40C2"/>
    <w:rsid w:val="00CE4A43"/>
    <w:rsid w:val="00CE6B94"/>
    <w:rsid w:val="00CF002A"/>
    <w:rsid w:val="00CF2DF1"/>
    <w:rsid w:val="00CF4996"/>
    <w:rsid w:val="00CF5629"/>
    <w:rsid w:val="00CF57DB"/>
    <w:rsid w:val="00CF65B6"/>
    <w:rsid w:val="00CF67DB"/>
    <w:rsid w:val="00CF702B"/>
    <w:rsid w:val="00D00D64"/>
    <w:rsid w:val="00D01608"/>
    <w:rsid w:val="00D034D9"/>
    <w:rsid w:val="00D036D8"/>
    <w:rsid w:val="00D045F4"/>
    <w:rsid w:val="00D0534D"/>
    <w:rsid w:val="00D0535E"/>
    <w:rsid w:val="00D05C3C"/>
    <w:rsid w:val="00D05FAD"/>
    <w:rsid w:val="00D070C0"/>
    <w:rsid w:val="00D07C72"/>
    <w:rsid w:val="00D10B04"/>
    <w:rsid w:val="00D10EB4"/>
    <w:rsid w:val="00D11D3D"/>
    <w:rsid w:val="00D12D5D"/>
    <w:rsid w:val="00D12F88"/>
    <w:rsid w:val="00D13284"/>
    <w:rsid w:val="00D158E8"/>
    <w:rsid w:val="00D20F52"/>
    <w:rsid w:val="00D21066"/>
    <w:rsid w:val="00D21B82"/>
    <w:rsid w:val="00D224F2"/>
    <w:rsid w:val="00D22D0A"/>
    <w:rsid w:val="00D23442"/>
    <w:rsid w:val="00D25587"/>
    <w:rsid w:val="00D255D4"/>
    <w:rsid w:val="00D25924"/>
    <w:rsid w:val="00D268F5"/>
    <w:rsid w:val="00D27F22"/>
    <w:rsid w:val="00D30299"/>
    <w:rsid w:val="00D31991"/>
    <w:rsid w:val="00D333F3"/>
    <w:rsid w:val="00D352B4"/>
    <w:rsid w:val="00D35414"/>
    <w:rsid w:val="00D37BAC"/>
    <w:rsid w:val="00D40BD9"/>
    <w:rsid w:val="00D436E9"/>
    <w:rsid w:val="00D43CFB"/>
    <w:rsid w:val="00D445C0"/>
    <w:rsid w:val="00D47EE1"/>
    <w:rsid w:val="00D514BE"/>
    <w:rsid w:val="00D51809"/>
    <w:rsid w:val="00D53515"/>
    <w:rsid w:val="00D537F5"/>
    <w:rsid w:val="00D55341"/>
    <w:rsid w:val="00D6129A"/>
    <w:rsid w:val="00D614A6"/>
    <w:rsid w:val="00D62AEC"/>
    <w:rsid w:val="00D6439F"/>
    <w:rsid w:val="00D65770"/>
    <w:rsid w:val="00D65CC2"/>
    <w:rsid w:val="00D664D9"/>
    <w:rsid w:val="00D66BE2"/>
    <w:rsid w:val="00D67516"/>
    <w:rsid w:val="00D712B3"/>
    <w:rsid w:val="00D72B2B"/>
    <w:rsid w:val="00D761D5"/>
    <w:rsid w:val="00D80A71"/>
    <w:rsid w:val="00D80B01"/>
    <w:rsid w:val="00D82951"/>
    <w:rsid w:val="00D82952"/>
    <w:rsid w:val="00D83171"/>
    <w:rsid w:val="00D85E58"/>
    <w:rsid w:val="00D862BF"/>
    <w:rsid w:val="00D87D9E"/>
    <w:rsid w:val="00D906D0"/>
    <w:rsid w:val="00D90DAB"/>
    <w:rsid w:val="00D91CAA"/>
    <w:rsid w:val="00D91D0F"/>
    <w:rsid w:val="00D93C43"/>
    <w:rsid w:val="00D956AF"/>
    <w:rsid w:val="00DA035C"/>
    <w:rsid w:val="00DA046D"/>
    <w:rsid w:val="00DA69C4"/>
    <w:rsid w:val="00DB0B30"/>
    <w:rsid w:val="00DB206C"/>
    <w:rsid w:val="00DB218C"/>
    <w:rsid w:val="00DB28B4"/>
    <w:rsid w:val="00DB3829"/>
    <w:rsid w:val="00DB3CE1"/>
    <w:rsid w:val="00DB40EE"/>
    <w:rsid w:val="00DB4F3F"/>
    <w:rsid w:val="00DB75A8"/>
    <w:rsid w:val="00DC061B"/>
    <w:rsid w:val="00DC12EE"/>
    <w:rsid w:val="00DC13FD"/>
    <w:rsid w:val="00DC19CD"/>
    <w:rsid w:val="00DC1CDF"/>
    <w:rsid w:val="00DC28BC"/>
    <w:rsid w:val="00DC3B00"/>
    <w:rsid w:val="00DC454D"/>
    <w:rsid w:val="00DC4CFB"/>
    <w:rsid w:val="00DC52E0"/>
    <w:rsid w:val="00DC7BE7"/>
    <w:rsid w:val="00DD041A"/>
    <w:rsid w:val="00DD08CD"/>
    <w:rsid w:val="00DD2E86"/>
    <w:rsid w:val="00DD39BD"/>
    <w:rsid w:val="00DD39C7"/>
    <w:rsid w:val="00DD3E45"/>
    <w:rsid w:val="00DD45D5"/>
    <w:rsid w:val="00DD5658"/>
    <w:rsid w:val="00DE19A6"/>
    <w:rsid w:val="00DE3FAA"/>
    <w:rsid w:val="00DF16BF"/>
    <w:rsid w:val="00DF18F1"/>
    <w:rsid w:val="00DF1D79"/>
    <w:rsid w:val="00DF60A7"/>
    <w:rsid w:val="00DF797D"/>
    <w:rsid w:val="00E00921"/>
    <w:rsid w:val="00E00AFA"/>
    <w:rsid w:val="00E00B88"/>
    <w:rsid w:val="00E010C2"/>
    <w:rsid w:val="00E04408"/>
    <w:rsid w:val="00E046EF"/>
    <w:rsid w:val="00E0511C"/>
    <w:rsid w:val="00E06565"/>
    <w:rsid w:val="00E07EAC"/>
    <w:rsid w:val="00E103A5"/>
    <w:rsid w:val="00E1424E"/>
    <w:rsid w:val="00E143EB"/>
    <w:rsid w:val="00E14C56"/>
    <w:rsid w:val="00E16738"/>
    <w:rsid w:val="00E17E47"/>
    <w:rsid w:val="00E21847"/>
    <w:rsid w:val="00E23105"/>
    <w:rsid w:val="00E2710B"/>
    <w:rsid w:val="00E271FE"/>
    <w:rsid w:val="00E278CA"/>
    <w:rsid w:val="00E3585F"/>
    <w:rsid w:val="00E36837"/>
    <w:rsid w:val="00E37AD9"/>
    <w:rsid w:val="00E37F12"/>
    <w:rsid w:val="00E41600"/>
    <w:rsid w:val="00E42645"/>
    <w:rsid w:val="00E43992"/>
    <w:rsid w:val="00E443DC"/>
    <w:rsid w:val="00E44694"/>
    <w:rsid w:val="00E44B1D"/>
    <w:rsid w:val="00E462BE"/>
    <w:rsid w:val="00E464C5"/>
    <w:rsid w:val="00E477A9"/>
    <w:rsid w:val="00E50E7E"/>
    <w:rsid w:val="00E5296D"/>
    <w:rsid w:val="00E54955"/>
    <w:rsid w:val="00E54C9E"/>
    <w:rsid w:val="00E54E86"/>
    <w:rsid w:val="00E560DD"/>
    <w:rsid w:val="00E568A2"/>
    <w:rsid w:val="00E578AE"/>
    <w:rsid w:val="00E607AC"/>
    <w:rsid w:val="00E61834"/>
    <w:rsid w:val="00E626FF"/>
    <w:rsid w:val="00E62B97"/>
    <w:rsid w:val="00E6301C"/>
    <w:rsid w:val="00E703E9"/>
    <w:rsid w:val="00E71D2B"/>
    <w:rsid w:val="00E73707"/>
    <w:rsid w:val="00E73BAF"/>
    <w:rsid w:val="00E7578B"/>
    <w:rsid w:val="00E75AAE"/>
    <w:rsid w:val="00E764EF"/>
    <w:rsid w:val="00E76DA3"/>
    <w:rsid w:val="00E76E55"/>
    <w:rsid w:val="00E77891"/>
    <w:rsid w:val="00E7789B"/>
    <w:rsid w:val="00E802A0"/>
    <w:rsid w:val="00E8134A"/>
    <w:rsid w:val="00E8191B"/>
    <w:rsid w:val="00E826E5"/>
    <w:rsid w:val="00E8369D"/>
    <w:rsid w:val="00E84803"/>
    <w:rsid w:val="00E851C1"/>
    <w:rsid w:val="00E8556A"/>
    <w:rsid w:val="00E85F1A"/>
    <w:rsid w:val="00E86AB6"/>
    <w:rsid w:val="00E87AEF"/>
    <w:rsid w:val="00E908A0"/>
    <w:rsid w:val="00E90E2E"/>
    <w:rsid w:val="00E911FA"/>
    <w:rsid w:val="00E91AC5"/>
    <w:rsid w:val="00E9460C"/>
    <w:rsid w:val="00E9513C"/>
    <w:rsid w:val="00E971B0"/>
    <w:rsid w:val="00E97691"/>
    <w:rsid w:val="00EA2CF0"/>
    <w:rsid w:val="00EA3942"/>
    <w:rsid w:val="00EA4D0F"/>
    <w:rsid w:val="00EA70B0"/>
    <w:rsid w:val="00EA7CC3"/>
    <w:rsid w:val="00EB030E"/>
    <w:rsid w:val="00EB03BB"/>
    <w:rsid w:val="00EB28DA"/>
    <w:rsid w:val="00EB7943"/>
    <w:rsid w:val="00EC1730"/>
    <w:rsid w:val="00EC1B51"/>
    <w:rsid w:val="00EC1DC4"/>
    <w:rsid w:val="00EC21D5"/>
    <w:rsid w:val="00EC45C0"/>
    <w:rsid w:val="00EC52A3"/>
    <w:rsid w:val="00ED1957"/>
    <w:rsid w:val="00ED256D"/>
    <w:rsid w:val="00ED7622"/>
    <w:rsid w:val="00ED7821"/>
    <w:rsid w:val="00EE38DE"/>
    <w:rsid w:val="00EE4129"/>
    <w:rsid w:val="00EE4DC1"/>
    <w:rsid w:val="00EE5FDC"/>
    <w:rsid w:val="00EE63FD"/>
    <w:rsid w:val="00EE6E11"/>
    <w:rsid w:val="00EE6EC2"/>
    <w:rsid w:val="00EE7280"/>
    <w:rsid w:val="00EF0BD6"/>
    <w:rsid w:val="00EF5D45"/>
    <w:rsid w:val="00F0053B"/>
    <w:rsid w:val="00F03A33"/>
    <w:rsid w:val="00F03E3B"/>
    <w:rsid w:val="00F04464"/>
    <w:rsid w:val="00F0526C"/>
    <w:rsid w:val="00F0631E"/>
    <w:rsid w:val="00F066D9"/>
    <w:rsid w:val="00F1085D"/>
    <w:rsid w:val="00F12A59"/>
    <w:rsid w:val="00F13403"/>
    <w:rsid w:val="00F2123C"/>
    <w:rsid w:val="00F215C8"/>
    <w:rsid w:val="00F21778"/>
    <w:rsid w:val="00F2444E"/>
    <w:rsid w:val="00F271FE"/>
    <w:rsid w:val="00F27499"/>
    <w:rsid w:val="00F324B1"/>
    <w:rsid w:val="00F34AF3"/>
    <w:rsid w:val="00F35A80"/>
    <w:rsid w:val="00F40A2B"/>
    <w:rsid w:val="00F42BAD"/>
    <w:rsid w:val="00F4332E"/>
    <w:rsid w:val="00F46463"/>
    <w:rsid w:val="00F5118A"/>
    <w:rsid w:val="00F51535"/>
    <w:rsid w:val="00F51817"/>
    <w:rsid w:val="00F520B6"/>
    <w:rsid w:val="00F53539"/>
    <w:rsid w:val="00F536B3"/>
    <w:rsid w:val="00F53D10"/>
    <w:rsid w:val="00F60BFC"/>
    <w:rsid w:val="00F61B90"/>
    <w:rsid w:val="00F63316"/>
    <w:rsid w:val="00F638FE"/>
    <w:rsid w:val="00F63F9F"/>
    <w:rsid w:val="00F64A9E"/>
    <w:rsid w:val="00F66023"/>
    <w:rsid w:val="00F669F9"/>
    <w:rsid w:val="00F67044"/>
    <w:rsid w:val="00F67B9F"/>
    <w:rsid w:val="00F67FCA"/>
    <w:rsid w:val="00F7123D"/>
    <w:rsid w:val="00F71A5C"/>
    <w:rsid w:val="00F727D2"/>
    <w:rsid w:val="00F7337C"/>
    <w:rsid w:val="00F740ED"/>
    <w:rsid w:val="00F74A68"/>
    <w:rsid w:val="00F766B9"/>
    <w:rsid w:val="00F76805"/>
    <w:rsid w:val="00F7703A"/>
    <w:rsid w:val="00F81CD7"/>
    <w:rsid w:val="00F849A6"/>
    <w:rsid w:val="00F853C2"/>
    <w:rsid w:val="00F85995"/>
    <w:rsid w:val="00F9034E"/>
    <w:rsid w:val="00F90CFE"/>
    <w:rsid w:val="00F9516F"/>
    <w:rsid w:val="00F9579C"/>
    <w:rsid w:val="00F96097"/>
    <w:rsid w:val="00F962B8"/>
    <w:rsid w:val="00F96530"/>
    <w:rsid w:val="00F96929"/>
    <w:rsid w:val="00F973B3"/>
    <w:rsid w:val="00F97C71"/>
    <w:rsid w:val="00FA106E"/>
    <w:rsid w:val="00FA1DEF"/>
    <w:rsid w:val="00FA21D0"/>
    <w:rsid w:val="00FA4EAF"/>
    <w:rsid w:val="00FA50FF"/>
    <w:rsid w:val="00FA52D2"/>
    <w:rsid w:val="00FA57EB"/>
    <w:rsid w:val="00FB050B"/>
    <w:rsid w:val="00FB64E0"/>
    <w:rsid w:val="00FB6734"/>
    <w:rsid w:val="00FC0218"/>
    <w:rsid w:val="00FC08E9"/>
    <w:rsid w:val="00FC182C"/>
    <w:rsid w:val="00FC1AC9"/>
    <w:rsid w:val="00FC232E"/>
    <w:rsid w:val="00FC55FE"/>
    <w:rsid w:val="00FD0B22"/>
    <w:rsid w:val="00FD1D02"/>
    <w:rsid w:val="00FD3CBB"/>
    <w:rsid w:val="00FD3E6B"/>
    <w:rsid w:val="00FD4E5C"/>
    <w:rsid w:val="00FD4E6E"/>
    <w:rsid w:val="00FD5154"/>
    <w:rsid w:val="00FD5D26"/>
    <w:rsid w:val="00FD6886"/>
    <w:rsid w:val="00FD6B86"/>
    <w:rsid w:val="00FE4692"/>
    <w:rsid w:val="00FE4863"/>
    <w:rsid w:val="00FE5B1B"/>
    <w:rsid w:val="00FE6422"/>
    <w:rsid w:val="00FE6B92"/>
    <w:rsid w:val="00FF2CE4"/>
    <w:rsid w:val="00FF36AF"/>
    <w:rsid w:val="00FF3EC2"/>
    <w:rsid w:val="00FF4DDA"/>
    <w:rsid w:val="00FF7729"/>
    <w:rsid w:val="00FF7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EA30"/>
  <w14:defaultImageDpi w14:val="32767"/>
  <w15:chartTrackingRefBased/>
  <w15:docId w15:val="{F08CE8DF-D48A-0E4C-B1F5-A926E1AF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5D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9456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94564"/>
    <w:rPr>
      <w:sz w:val="20"/>
      <w:szCs w:val="20"/>
    </w:rPr>
  </w:style>
  <w:style w:type="character" w:styleId="CommentReference">
    <w:name w:val="annotation reference"/>
    <w:basedOn w:val="DefaultParagraphFont"/>
    <w:uiPriority w:val="99"/>
    <w:semiHidden/>
    <w:unhideWhenUsed/>
    <w:rsid w:val="00294564"/>
    <w:rPr>
      <w:sz w:val="18"/>
      <w:szCs w:val="18"/>
    </w:rPr>
  </w:style>
  <w:style w:type="paragraph" w:styleId="BalloonText">
    <w:name w:val="Balloon Text"/>
    <w:basedOn w:val="Normal"/>
    <w:link w:val="BalloonTextChar"/>
    <w:uiPriority w:val="99"/>
    <w:semiHidden/>
    <w:unhideWhenUsed/>
    <w:rsid w:val="00294564"/>
    <w:rPr>
      <w:sz w:val="18"/>
      <w:szCs w:val="18"/>
    </w:rPr>
  </w:style>
  <w:style w:type="character" w:customStyle="1" w:styleId="BalloonTextChar">
    <w:name w:val="Balloon Text Char"/>
    <w:basedOn w:val="DefaultParagraphFont"/>
    <w:link w:val="BalloonText"/>
    <w:uiPriority w:val="99"/>
    <w:semiHidden/>
    <w:rsid w:val="00294564"/>
    <w:rPr>
      <w:rFonts w:ascii="Times New Roman" w:hAnsi="Times New Roman" w:cs="Times New Roman"/>
      <w:sz w:val="18"/>
      <w:szCs w:val="18"/>
    </w:rPr>
  </w:style>
  <w:style w:type="paragraph" w:styleId="Header">
    <w:name w:val="header"/>
    <w:basedOn w:val="Normal"/>
    <w:link w:val="HeaderChar"/>
    <w:uiPriority w:val="99"/>
    <w:unhideWhenUsed/>
    <w:rsid w:val="004F435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F4355"/>
  </w:style>
  <w:style w:type="paragraph" w:styleId="Footer">
    <w:name w:val="footer"/>
    <w:basedOn w:val="Normal"/>
    <w:link w:val="FooterChar"/>
    <w:uiPriority w:val="99"/>
    <w:unhideWhenUsed/>
    <w:rsid w:val="004F435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F4355"/>
  </w:style>
  <w:style w:type="character" w:styleId="PageNumber">
    <w:name w:val="page number"/>
    <w:basedOn w:val="DefaultParagraphFont"/>
    <w:uiPriority w:val="99"/>
    <w:semiHidden/>
    <w:unhideWhenUsed/>
    <w:rsid w:val="004F4355"/>
  </w:style>
  <w:style w:type="paragraph" w:styleId="ListParagraph">
    <w:name w:val="List Paragraph"/>
    <w:basedOn w:val="Normal"/>
    <w:uiPriority w:val="34"/>
    <w:qFormat/>
    <w:rsid w:val="00CF67DB"/>
    <w:pPr>
      <w:ind w:left="720"/>
      <w:contextualSpacing/>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864D6"/>
    <w:rPr>
      <w:b/>
      <w:bCs/>
    </w:rPr>
  </w:style>
  <w:style w:type="character" w:customStyle="1" w:styleId="CommentSubjectChar">
    <w:name w:val="Comment Subject Char"/>
    <w:basedOn w:val="CommentTextChar"/>
    <w:link w:val="CommentSubject"/>
    <w:uiPriority w:val="99"/>
    <w:semiHidden/>
    <w:rsid w:val="006864D6"/>
    <w:rPr>
      <w:b/>
      <w:bCs/>
      <w:sz w:val="20"/>
      <w:szCs w:val="20"/>
    </w:rPr>
  </w:style>
  <w:style w:type="character" w:styleId="Hyperlink">
    <w:name w:val="Hyperlink"/>
    <w:basedOn w:val="DefaultParagraphFont"/>
    <w:uiPriority w:val="99"/>
    <w:unhideWhenUsed/>
    <w:rsid w:val="004B2250"/>
    <w:rPr>
      <w:color w:val="0563C1" w:themeColor="hyperlink"/>
      <w:u w:val="single"/>
    </w:rPr>
  </w:style>
  <w:style w:type="character" w:styleId="UnresolvedMention">
    <w:name w:val="Unresolved Mention"/>
    <w:basedOn w:val="DefaultParagraphFont"/>
    <w:uiPriority w:val="99"/>
    <w:rsid w:val="004B2250"/>
    <w:rPr>
      <w:color w:val="605E5C"/>
      <w:shd w:val="clear" w:color="auto" w:fill="E1DFDD"/>
    </w:rPr>
  </w:style>
  <w:style w:type="character" w:styleId="FollowedHyperlink">
    <w:name w:val="FollowedHyperlink"/>
    <w:basedOn w:val="DefaultParagraphFont"/>
    <w:uiPriority w:val="99"/>
    <w:semiHidden/>
    <w:unhideWhenUsed/>
    <w:rsid w:val="006E4775"/>
    <w:rPr>
      <w:color w:val="954F72" w:themeColor="followedHyperlink"/>
      <w:u w:val="single"/>
    </w:rPr>
  </w:style>
  <w:style w:type="table" w:styleId="TableGrid">
    <w:name w:val="Table Grid"/>
    <w:basedOn w:val="TableNormal"/>
    <w:uiPriority w:val="39"/>
    <w:rsid w:val="00501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17FE5"/>
    <w:rPr>
      <w:sz w:val="20"/>
      <w:szCs w:val="20"/>
    </w:rPr>
  </w:style>
  <w:style w:type="character" w:customStyle="1" w:styleId="FootnoteTextChar">
    <w:name w:val="Footnote Text Char"/>
    <w:basedOn w:val="DefaultParagraphFont"/>
    <w:link w:val="FootnoteText"/>
    <w:uiPriority w:val="99"/>
    <w:semiHidden/>
    <w:rsid w:val="00817FE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17FE5"/>
    <w:rPr>
      <w:vertAlign w:val="superscript"/>
    </w:rPr>
  </w:style>
  <w:style w:type="character" w:styleId="LineNumber">
    <w:name w:val="line number"/>
    <w:basedOn w:val="DefaultParagraphFont"/>
    <w:uiPriority w:val="99"/>
    <w:semiHidden/>
    <w:unhideWhenUsed/>
    <w:rsid w:val="00567DC8"/>
  </w:style>
  <w:style w:type="paragraph" w:styleId="Revision">
    <w:name w:val="Revision"/>
    <w:hidden/>
    <w:uiPriority w:val="99"/>
    <w:semiHidden/>
    <w:rsid w:val="007C2A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4393">
      <w:bodyDiv w:val="1"/>
      <w:marLeft w:val="0"/>
      <w:marRight w:val="0"/>
      <w:marTop w:val="0"/>
      <w:marBottom w:val="0"/>
      <w:divBdr>
        <w:top w:val="none" w:sz="0" w:space="0" w:color="auto"/>
        <w:left w:val="none" w:sz="0" w:space="0" w:color="auto"/>
        <w:bottom w:val="none" w:sz="0" w:space="0" w:color="auto"/>
        <w:right w:val="none" w:sz="0" w:space="0" w:color="auto"/>
      </w:divBdr>
    </w:div>
    <w:div w:id="59599118">
      <w:bodyDiv w:val="1"/>
      <w:marLeft w:val="0"/>
      <w:marRight w:val="0"/>
      <w:marTop w:val="0"/>
      <w:marBottom w:val="0"/>
      <w:divBdr>
        <w:top w:val="none" w:sz="0" w:space="0" w:color="auto"/>
        <w:left w:val="none" w:sz="0" w:space="0" w:color="auto"/>
        <w:bottom w:val="none" w:sz="0" w:space="0" w:color="auto"/>
        <w:right w:val="none" w:sz="0" w:space="0" w:color="auto"/>
      </w:divBdr>
    </w:div>
    <w:div w:id="95827828">
      <w:bodyDiv w:val="1"/>
      <w:marLeft w:val="0"/>
      <w:marRight w:val="0"/>
      <w:marTop w:val="0"/>
      <w:marBottom w:val="0"/>
      <w:divBdr>
        <w:top w:val="none" w:sz="0" w:space="0" w:color="auto"/>
        <w:left w:val="none" w:sz="0" w:space="0" w:color="auto"/>
        <w:bottom w:val="none" w:sz="0" w:space="0" w:color="auto"/>
        <w:right w:val="none" w:sz="0" w:space="0" w:color="auto"/>
      </w:divBdr>
    </w:div>
    <w:div w:id="139078978">
      <w:bodyDiv w:val="1"/>
      <w:marLeft w:val="0"/>
      <w:marRight w:val="0"/>
      <w:marTop w:val="0"/>
      <w:marBottom w:val="0"/>
      <w:divBdr>
        <w:top w:val="none" w:sz="0" w:space="0" w:color="auto"/>
        <w:left w:val="none" w:sz="0" w:space="0" w:color="auto"/>
        <w:bottom w:val="none" w:sz="0" w:space="0" w:color="auto"/>
        <w:right w:val="none" w:sz="0" w:space="0" w:color="auto"/>
      </w:divBdr>
    </w:div>
    <w:div w:id="146669590">
      <w:bodyDiv w:val="1"/>
      <w:marLeft w:val="0"/>
      <w:marRight w:val="0"/>
      <w:marTop w:val="0"/>
      <w:marBottom w:val="0"/>
      <w:divBdr>
        <w:top w:val="none" w:sz="0" w:space="0" w:color="auto"/>
        <w:left w:val="none" w:sz="0" w:space="0" w:color="auto"/>
        <w:bottom w:val="none" w:sz="0" w:space="0" w:color="auto"/>
        <w:right w:val="none" w:sz="0" w:space="0" w:color="auto"/>
      </w:divBdr>
    </w:div>
    <w:div w:id="237636866">
      <w:bodyDiv w:val="1"/>
      <w:marLeft w:val="0"/>
      <w:marRight w:val="0"/>
      <w:marTop w:val="0"/>
      <w:marBottom w:val="0"/>
      <w:divBdr>
        <w:top w:val="none" w:sz="0" w:space="0" w:color="auto"/>
        <w:left w:val="none" w:sz="0" w:space="0" w:color="auto"/>
        <w:bottom w:val="none" w:sz="0" w:space="0" w:color="auto"/>
        <w:right w:val="none" w:sz="0" w:space="0" w:color="auto"/>
      </w:divBdr>
    </w:div>
    <w:div w:id="272323077">
      <w:bodyDiv w:val="1"/>
      <w:marLeft w:val="0"/>
      <w:marRight w:val="0"/>
      <w:marTop w:val="0"/>
      <w:marBottom w:val="0"/>
      <w:divBdr>
        <w:top w:val="none" w:sz="0" w:space="0" w:color="auto"/>
        <w:left w:val="none" w:sz="0" w:space="0" w:color="auto"/>
        <w:bottom w:val="none" w:sz="0" w:space="0" w:color="auto"/>
        <w:right w:val="none" w:sz="0" w:space="0" w:color="auto"/>
      </w:divBdr>
    </w:div>
    <w:div w:id="286854526">
      <w:bodyDiv w:val="1"/>
      <w:marLeft w:val="0"/>
      <w:marRight w:val="0"/>
      <w:marTop w:val="0"/>
      <w:marBottom w:val="0"/>
      <w:divBdr>
        <w:top w:val="none" w:sz="0" w:space="0" w:color="auto"/>
        <w:left w:val="none" w:sz="0" w:space="0" w:color="auto"/>
        <w:bottom w:val="none" w:sz="0" w:space="0" w:color="auto"/>
        <w:right w:val="none" w:sz="0" w:space="0" w:color="auto"/>
      </w:divBdr>
    </w:div>
    <w:div w:id="294917078">
      <w:bodyDiv w:val="1"/>
      <w:marLeft w:val="0"/>
      <w:marRight w:val="0"/>
      <w:marTop w:val="0"/>
      <w:marBottom w:val="0"/>
      <w:divBdr>
        <w:top w:val="none" w:sz="0" w:space="0" w:color="auto"/>
        <w:left w:val="none" w:sz="0" w:space="0" w:color="auto"/>
        <w:bottom w:val="none" w:sz="0" w:space="0" w:color="auto"/>
        <w:right w:val="none" w:sz="0" w:space="0" w:color="auto"/>
      </w:divBdr>
    </w:div>
    <w:div w:id="295140984">
      <w:bodyDiv w:val="1"/>
      <w:marLeft w:val="0"/>
      <w:marRight w:val="0"/>
      <w:marTop w:val="0"/>
      <w:marBottom w:val="0"/>
      <w:divBdr>
        <w:top w:val="none" w:sz="0" w:space="0" w:color="auto"/>
        <w:left w:val="none" w:sz="0" w:space="0" w:color="auto"/>
        <w:bottom w:val="none" w:sz="0" w:space="0" w:color="auto"/>
        <w:right w:val="none" w:sz="0" w:space="0" w:color="auto"/>
      </w:divBdr>
    </w:div>
    <w:div w:id="296685453">
      <w:bodyDiv w:val="1"/>
      <w:marLeft w:val="0"/>
      <w:marRight w:val="0"/>
      <w:marTop w:val="0"/>
      <w:marBottom w:val="0"/>
      <w:divBdr>
        <w:top w:val="none" w:sz="0" w:space="0" w:color="auto"/>
        <w:left w:val="none" w:sz="0" w:space="0" w:color="auto"/>
        <w:bottom w:val="none" w:sz="0" w:space="0" w:color="auto"/>
        <w:right w:val="none" w:sz="0" w:space="0" w:color="auto"/>
      </w:divBdr>
    </w:div>
    <w:div w:id="323900238">
      <w:bodyDiv w:val="1"/>
      <w:marLeft w:val="0"/>
      <w:marRight w:val="0"/>
      <w:marTop w:val="0"/>
      <w:marBottom w:val="0"/>
      <w:divBdr>
        <w:top w:val="none" w:sz="0" w:space="0" w:color="auto"/>
        <w:left w:val="none" w:sz="0" w:space="0" w:color="auto"/>
        <w:bottom w:val="none" w:sz="0" w:space="0" w:color="auto"/>
        <w:right w:val="none" w:sz="0" w:space="0" w:color="auto"/>
      </w:divBdr>
      <w:divsChild>
        <w:div w:id="1398017896">
          <w:marLeft w:val="0"/>
          <w:marRight w:val="0"/>
          <w:marTop w:val="0"/>
          <w:marBottom w:val="0"/>
          <w:divBdr>
            <w:top w:val="none" w:sz="0" w:space="0" w:color="auto"/>
            <w:left w:val="none" w:sz="0" w:space="0" w:color="auto"/>
            <w:bottom w:val="none" w:sz="0" w:space="0" w:color="auto"/>
            <w:right w:val="none" w:sz="0" w:space="0" w:color="auto"/>
          </w:divBdr>
        </w:div>
      </w:divsChild>
    </w:div>
    <w:div w:id="352263959">
      <w:bodyDiv w:val="1"/>
      <w:marLeft w:val="0"/>
      <w:marRight w:val="0"/>
      <w:marTop w:val="0"/>
      <w:marBottom w:val="0"/>
      <w:divBdr>
        <w:top w:val="none" w:sz="0" w:space="0" w:color="auto"/>
        <w:left w:val="none" w:sz="0" w:space="0" w:color="auto"/>
        <w:bottom w:val="none" w:sz="0" w:space="0" w:color="auto"/>
        <w:right w:val="none" w:sz="0" w:space="0" w:color="auto"/>
      </w:divBdr>
    </w:div>
    <w:div w:id="433986166">
      <w:bodyDiv w:val="1"/>
      <w:marLeft w:val="0"/>
      <w:marRight w:val="0"/>
      <w:marTop w:val="0"/>
      <w:marBottom w:val="0"/>
      <w:divBdr>
        <w:top w:val="none" w:sz="0" w:space="0" w:color="auto"/>
        <w:left w:val="none" w:sz="0" w:space="0" w:color="auto"/>
        <w:bottom w:val="none" w:sz="0" w:space="0" w:color="auto"/>
        <w:right w:val="none" w:sz="0" w:space="0" w:color="auto"/>
      </w:divBdr>
    </w:div>
    <w:div w:id="497623371">
      <w:bodyDiv w:val="1"/>
      <w:marLeft w:val="0"/>
      <w:marRight w:val="0"/>
      <w:marTop w:val="0"/>
      <w:marBottom w:val="0"/>
      <w:divBdr>
        <w:top w:val="none" w:sz="0" w:space="0" w:color="auto"/>
        <w:left w:val="none" w:sz="0" w:space="0" w:color="auto"/>
        <w:bottom w:val="none" w:sz="0" w:space="0" w:color="auto"/>
        <w:right w:val="none" w:sz="0" w:space="0" w:color="auto"/>
      </w:divBdr>
    </w:div>
    <w:div w:id="520553574">
      <w:bodyDiv w:val="1"/>
      <w:marLeft w:val="0"/>
      <w:marRight w:val="0"/>
      <w:marTop w:val="0"/>
      <w:marBottom w:val="0"/>
      <w:divBdr>
        <w:top w:val="none" w:sz="0" w:space="0" w:color="auto"/>
        <w:left w:val="none" w:sz="0" w:space="0" w:color="auto"/>
        <w:bottom w:val="none" w:sz="0" w:space="0" w:color="auto"/>
        <w:right w:val="none" w:sz="0" w:space="0" w:color="auto"/>
      </w:divBdr>
    </w:div>
    <w:div w:id="539706744">
      <w:bodyDiv w:val="1"/>
      <w:marLeft w:val="0"/>
      <w:marRight w:val="0"/>
      <w:marTop w:val="0"/>
      <w:marBottom w:val="0"/>
      <w:divBdr>
        <w:top w:val="none" w:sz="0" w:space="0" w:color="auto"/>
        <w:left w:val="none" w:sz="0" w:space="0" w:color="auto"/>
        <w:bottom w:val="none" w:sz="0" w:space="0" w:color="auto"/>
        <w:right w:val="none" w:sz="0" w:space="0" w:color="auto"/>
      </w:divBdr>
    </w:div>
    <w:div w:id="543520172">
      <w:bodyDiv w:val="1"/>
      <w:marLeft w:val="0"/>
      <w:marRight w:val="0"/>
      <w:marTop w:val="0"/>
      <w:marBottom w:val="0"/>
      <w:divBdr>
        <w:top w:val="none" w:sz="0" w:space="0" w:color="auto"/>
        <w:left w:val="none" w:sz="0" w:space="0" w:color="auto"/>
        <w:bottom w:val="none" w:sz="0" w:space="0" w:color="auto"/>
        <w:right w:val="none" w:sz="0" w:space="0" w:color="auto"/>
      </w:divBdr>
    </w:div>
    <w:div w:id="571278482">
      <w:bodyDiv w:val="1"/>
      <w:marLeft w:val="0"/>
      <w:marRight w:val="0"/>
      <w:marTop w:val="0"/>
      <w:marBottom w:val="0"/>
      <w:divBdr>
        <w:top w:val="none" w:sz="0" w:space="0" w:color="auto"/>
        <w:left w:val="none" w:sz="0" w:space="0" w:color="auto"/>
        <w:bottom w:val="none" w:sz="0" w:space="0" w:color="auto"/>
        <w:right w:val="none" w:sz="0" w:space="0" w:color="auto"/>
      </w:divBdr>
    </w:div>
    <w:div w:id="587663220">
      <w:bodyDiv w:val="1"/>
      <w:marLeft w:val="0"/>
      <w:marRight w:val="0"/>
      <w:marTop w:val="0"/>
      <w:marBottom w:val="0"/>
      <w:divBdr>
        <w:top w:val="none" w:sz="0" w:space="0" w:color="auto"/>
        <w:left w:val="none" w:sz="0" w:space="0" w:color="auto"/>
        <w:bottom w:val="none" w:sz="0" w:space="0" w:color="auto"/>
        <w:right w:val="none" w:sz="0" w:space="0" w:color="auto"/>
      </w:divBdr>
    </w:div>
    <w:div w:id="618995817">
      <w:bodyDiv w:val="1"/>
      <w:marLeft w:val="0"/>
      <w:marRight w:val="0"/>
      <w:marTop w:val="0"/>
      <w:marBottom w:val="0"/>
      <w:divBdr>
        <w:top w:val="none" w:sz="0" w:space="0" w:color="auto"/>
        <w:left w:val="none" w:sz="0" w:space="0" w:color="auto"/>
        <w:bottom w:val="none" w:sz="0" w:space="0" w:color="auto"/>
        <w:right w:val="none" w:sz="0" w:space="0" w:color="auto"/>
      </w:divBdr>
    </w:div>
    <w:div w:id="758982616">
      <w:bodyDiv w:val="1"/>
      <w:marLeft w:val="0"/>
      <w:marRight w:val="0"/>
      <w:marTop w:val="0"/>
      <w:marBottom w:val="0"/>
      <w:divBdr>
        <w:top w:val="none" w:sz="0" w:space="0" w:color="auto"/>
        <w:left w:val="none" w:sz="0" w:space="0" w:color="auto"/>
        <w:bottom w:val="none" w:sz="0" w:space="0" w:color="auto"/>
        <w:right w:val="none" w:sz="0" w:space="0" w:color="auto"/>
      </w:divBdr>
    </w:div>
    <w:div w:id="811798016">
      <w:bodyDiv w:val="1"/>
      <w:marLeft w:val="0"/>
      <w:marRight w:val="0"/>
      <w:marTop w:val="0"/>
      <w:marBottom w:val="0"/>
      <w:divBdr>
        <w:top w:val="none" w:sz="0" w:space="0" w:color="auto"/>
        <w:left w:val="none" w:sz="0" w:space="0" w:color="auto"/>
        <w:bottom w:val="none" w:sz="0" w:space="0" w:color="auto"/>
        <w:right w:val="none" w:sz="0" w:space="0" w:color="auto"/>
      </w:divBdr>
    </w:div>
    <w:div w:id="877277722">
      <w:bodyDiv w:val="1"/>
      <w:marLeft w:val="0"/>
      <w:marRight w:val="0"/>
      <w:marTop w:val="0"/>
      <w:marBottom w:val="0"/>
      <w:divBdr>
        <w:top w:val="none" w:sz="0" w:space="0" w:color="auto"/>
        <w:left w:val="none" w:sz="0" w:space="0" w:color="auto"/>
        <w:bottom w:val="none" w:sz="0" w:space="0" w:color="auto"/>
        <w:right w:val="none" w:sz="0" w:space="0" w:color="auto"/>
      </w:divBdr>
    </w:div>
    <w:div w:id="968440769">
      <w:bodyDiv w:val="1"/>
      <w:marLeft w:val="0"/>
      <w:marRight w:val="0"/>
      <w:marTop w:val="0"/>
      <w:marBottom w:val="0"/>
      <w:divBdr>
        <w:top w:val="none" w:sz="0" w:space="0" w:color="auto"/>
        <w:left w:val="none" w:sz="0" w:space="0" w:color="auto"/>
        <w:bottom w:val="none" w:sz="0" w:space="0" w:color="auto"/>
        <w:right w:val="none" w:sz="0" w:space="0" w:color="auto"/>
      </w:divBdr>
    </w:div>
    <w:div w:id="973605514">
      <w:bodyDiv w:val="1"/>
      <w:marLeft w:val="0"/>
      <w:marRight w:val="0"/>
      <w:marTop w:val="0"/>
      <w:marBottom w:val="0"/>
      <w:divBdr>
        <w:top w:val="none" w:sz="0" w:space="0" w:color="auto"/>
        <w:left w:val="none" w:sz="0" w:space="0" w:color="auto"/>
        <w:bottom w:val="none" w:sz="0" w:space="0" w:color="auto"/>
        <w:right w:val="none" w:sz="0" w:space="0" w:color="auto"/>
      </w:divBdr>
    </w:div>
    <w:div w:id="1009870370">
      <w:bodyDiv w:val="1"/>
      <w:marLeft w:val="0"/>
      <w:marRight w:val="0"/>
      <w:marTop w:val="0"/>
      <w:marBottom w:val="0"/>
      <w:divBdr>
        <w:top w:val="none" w:sz="0" w:space="0" w:color="auto"/>
        <w:left w:val="none" w:sz="0" w:space="0" w:color="auto"/>
        <w:bottom w:val="none" w:sz="0" w:space="0" w:color="auto"/>
        <w:right w:val="none" w:sz="0" w:space="0" w:color="auto"/>
      </w:divBdr>
    </w:div>
    <w:div w:id="1018115076">
      <w:bodyDiv w:val="1"/>
      <w:marLeft w:val="0"/>
      <w:marRight w:val="0"/>
      <w:marTop w:val="0"/>
      <w:marBottom w:val="0"/>
      <w:divBdr>
        <w:top w:val="none" w:sz="0" w:space="0" w:color="auto"/>
        <w:left w:val="none" w:sz="0" w:space="0" w:color="auto"/>
        <w:bottom w:val="none" w:sz="0" w:space="0" w:color="auto"/>
        <w:right w:val="none" w:sz="0" w:space="0" w:color="auto"/>
      </w:divBdr>
    </w:div>
    <w:div w:id="1064373448">
      <w:bodyDiv w:val="1"/>
      <w:marLeft w:val="0"/>
      <w:marRight w:val="0"/>
      <w:marTop w:val="0"/>
      <w:marBottom w:val="0"/>
      <w:divBdr>
        <w:top w:val="none" w:sz="0" w:space="0" w:color="auto"/>
        <w:left w:val="none" w:sz="0" w:space="0" w:color="auto"/>
        <w:bottom w:val="none" w:sz="0" w:space="0" w:color="auto"/>
        <w:right w:val="none" w:sz="0" w:space="0" w:color="auto"/>
      </w:divBdr>
    </w:div>
    <w:div w:id="1078527260">
      <w:bodyDiv w:val="1"/>
      <w:marLeft w:val="0"/>
      <w:marRight w:val="0"/>
      <w:marTop w:val="0"/>
      <w:marBottom w:val="0"/>
      <w:divBdr>
        <w:top w:val="none" w:sz="0" w:space="0" w:color="auto"/>
        <w:left w:val="none" w:sz="0" w:space="0" w:color="auto"/>
        <w:bottom w:val="none" w:sz="0" w:space="0" w:color="auto"/>
        <w:right w:val="none" w:sz="0" w:space="0" w:color="auto"/>
      </w:divBdr>
    </w:div>
    <w:div w:id="1120535889">
      <w:bodyDiv w:val="1"/>
      <w:marLeft w:val="0"/>
      <w:marRight w:val="0"/>
      <w:marTop w:val="0"/>
      <w:marBottom w:val="0"/>
      <w:divBdr>
        <w:top w:val="none" w:sz="0" w:space="0" w:color="auto"/>
        <w:left w:val="none" w:sz="0" w:space="0" w:color="auto"/>
        <w:bottom w:val="none" w:sz="0" w:space="0" w:color="auto"/>
        <w:right w:val="none" w:sz="0" w:space="0" w:color="auto"/>
      </w:divBdr>
    </w:div>
    <w:div w:id="1168062711">
      <w:bodyDiv w:val="1"/>
      <w:marLeft w:val="0"/>
      <w:marRight w:val="0"/>
      <w:marTop w:val="0"/>
      <w:marBottom w:val="0"/>
      <w:divBdr>
        <w:top w:val="none" w:sz="0" w:space="0" w:color="auto"/>
        <w:left w:val="none" w:sz="0" w:space="0" w:color="auto"/>
        <w:bottom w:val="none" w:sz="0" w:space="0" w:color="auto"/>
        <w:right w:val="none" w:sz="0" w:space="0" w:color="auto"/>
      </w:divBdr>
    </w:div>
    <w:div w:id="1196238764">
      <w:bodyDiv w:val="1"/>
      <w:marLeft w:val="0"/>
      <w:marRight w:val="0"/>
      <w:marTop w:val="0"/>
      <w:marBottom w:val="0"/>
      <w:divBdr>
        <w:top w:val="none" w:sz="0" w:space="0" w:color="auto"/>
        <w:left w:val="none" w:sz="0" w:space="0" w:color="auto"/>
        <w:bottom w:val="none" w:sz="0" w:space="0" w:color="auto"/>
        <w:right w:val="none" w:sz="0" w:space="0" w:color="auto"/>
      </w:divBdr>
    </w:div>
    <w:div w:id="1269896109">
      <w:bodyDiv w:val="1"/>
      <w:marLeft w:val="0"/>
      <w:marRight w:val="0"/>
      <w:marTop w:val="0"/>
      <w:marBottom w:val="0"/>
      <w:divBdr>
        <w:top w:val="none" w:sz="0" w:space="0" w:color="auto"/>
        <w:left w:val="none" w:sz="0" w:space="0" w:color="auto"/>
        <w:bottom w:val="none" w:sz="0" w:space="0" w:color="auto"/>
        <w:right w:val="none" w:sz="0" w:space="0" w:color="auto"/>
      </w:divBdr>
    </w:div>
    <w:div w:id="1291788231">
      <w:bodyDiv w:val="1"/>
      <w:marLeft w:val="0"/>
      <w:marRight w:val="0"/>
      <w:marTop w:val="0"/>
      <w:marBottom w:val="0"/>
      <w:divBdr>
        <w:top w:val="none" w:sz="0" w:space="0" w:color="auto"/>
        <w:left w:val="none" w:sz="0" w:space="0" w:color="auto"/>
        <w:bottom w:val="none" w:sz="0" w:space="0" w:color="auto"/>
        <w:right w:val="none" w:sz="0" w:space="0" w:color="auto"/>
      </w:divBdr>
    </w:div>
    <w:div w:id="1294169714">
      <w:bodyDiv w:val="1"/>
      <w:marLeft w:val="0"/>
      <w:marRight w:val="0"/>
      <w:marTop w:val="0"/>
      <w:marBottom w:val="0"/>
      <w:divBdr>
        <w:top w:val="none" w:sz="0" w:space="0" w:color="auto"/>
        <w:left w:val="none" w:sz="0" w:space="0" w:color="auto"/>
        <w:bottom w:val="none" w:sz="0" w:space="0" w:color="auto"/>
        <w:right w:val="none" w:sz="0" w:space="0" w:color="auto"/>
      </w:divBdr>
    </w:div>
    <w:div w:id="1318657116">
      <w:bodyDiv w:val="1"/>
      <w:marLeft w:val="0"/>
      <w:marRight w:val="0"/>
      <w:marTop w:val="0"/>
      <w:marBottom w:val="0"/>
      <w:divBdr>
        <w:top w:val="none" w:sz="0" w:space="0" w:color="auto"/>
        <w:left w:val="none" w:sz="0" w:space="0" w:color="auto"/>
        <w:bottom w:val="none" w:sz="0" w:space="0" w:color="auto"/>
        <w:right w:val="none" w:sz="0" w:space="0" w:color="auto"/>
      </w:divBdr>
    </w:div>
    <w:div w:id="1331132151">
      <w:bodyDiv w:val="1"/>
      <w:marLeft w:val="0"/>
      <w:marRight w:val="0"/>
      <w:marTop w:val="0"/>
      <w:marBottom w:val="0"/>
      <w:divBdr>
        <w:top w:val="none" w:sz="0" w:space="0" w:color="auto"/>
        <w:left w:val="none" w:sz="0" w:space="0" w:color="auto"/>
        <w:bottom w:val="none" w:sz="0" w:space="0" w:color="auto"/>
        <w:right w:val="none" w:sz="0" w:space="0" w:color="auto"/>
      </w:divBdr>
    </w:div>
    <w:div w:id="1362780995">
      <w:bodyDiv w:val="1"/>
      <w:marLeft w:val="0"/>
      <w:marRight w:val="0"/>
      <w:marTop w:val="0"/>
      <w:marBottom w:val="0"/>
      <w:divBdr>
        <w:top w:val="none" w:sz="0" w:space="0" w:color="auto"/>
        <w:left w:val="none" w:sz="0" w:space="0" w:color="auto"/>
        <w:bottom w:val="none" w:sz="0" w:space="0" w:color="auto"/>
        <w:right w:val="none" w:sz="0" w:space="0" w:color="auto"/>
      </w:divBdr>
    </w:div>
    <w:div w:id="1396706648">
      <w:bodyDiv w:val="1"/>
      <w:marLeft w:val="0"/>
      <w:marRight w:val="0"/>
      <w:marTop w:val="0"/>
      <w:marBottom w:val="0"/>
      <w:divBdr>
        <w:top w:val="none" w:sz="0" w:space="0" w:color="auto"/>
        <w:left w:val="none" w:sz="0" w:space="0" w:color="auto"/>
        <w:bottom w:val="none" w:sz="0" w:space="0" w:color="auto"/>
        <w:right w:val="none" w:sz="0" w:space="0" w:color="auto"/>
      </w:divBdr>
    </w:div>
    <w:div w:id="1397582124">
      <w:bodyDiv w:val="1"/>
      <w:marLeft w:val="0"/>
      <w:marRight w:val="0"/>
      <w:marTop w:val="0"/>
      <w:marBottom w:val="0"/>
      <w:divBdr>
        <w:top w:val="none" w:sz="0" w:space="0" w:color="auto"/>
        <w:left w:val="none" w:sz="0" w:space="0" w:color="auto"/>
        <w:bottom w:val="none" w:sz="0" w:space="0" w:color="auto"/>
        <w:right w:val="none" w:sz="0" w:space="0" w:color="auto"/>
      </w:divBdr>
    </w:div>
    <w:div w:id="1457941468">
      <w:bodyDiv w:val="1"/>
      <w:marLeft w:val="0"/>
      <w:marRight w:val="0"/>
      <w:marTop w:val="0"/>
      <w:marBottom w:val="0"/>
      <w:divBdr>
        <w:top w:val="none" w:sz="0" w:space="0" w:color="auto"/>
        <w:left w:val="none" w:sz="0" w:space="0" w:color="auto"/>
        <w:bottom w:val="none" w:sz="0" w:space="0" w:color="auto"/>
        <w:right w:val="none" w:sz="0" w:space="0" w:color="auto"/>
      </w:divBdr>
    </w:div>
    <w:div w:id="1494377232">
      <w:bodyDiv w:val="1"/>
      <w:marLeft w:val="0"/>
      <w:marRight w:val="0"/>
      <w:marTop w:val="0"/>
      <w:marBottom w:val="0"/>
      <w:divBdr>
        <w:top w:val="none" w:sz="0" w:space="0" w:color="auto"/>
        <w:left w:val="none" w:sz="0" w:space="0" w:color="auto"/>
        <w:bottom w:val="none" w:sz="0" w:space="0" w:color="auto"/>
        <w:right w:val="none" w:sz="0" w:space="0" w:color="auto"/>
      </w:divBdr>
    </w:div>
    <w:div w:id="1511526743">
      <w:bodyDiv w:val="1"/>
      <w:marLeft w:val="0"/>
      <w:marRight w:val="0"/>
      <w:marTop w:val="0"/>
      <w:marBottom w:val="0"/>
      <w:divBdr>
        <w:top w:val="none" w:sz="0" w:space="0" w:color="auto"/>
        <w:left w:val="none" w:sz="0" w:space="0" w:color="auto"/>
        <w:bottom w:val="none" w:sz="0" w:space="0" w:color="auto"/>
        <w:right w:val="none" w:sz="0" w:space="0" w:color="auto"/>
      </w:divBdr>
    </w:div>
    <w:div w:id="1553038356">
      <w:bodyDiv w:val="1"/>
      <w:marLeft w:val="0"/>
      <w:marRight w:val="0"/>
      <w:marTop w:val="0"/>
      <w:marBottom w:val="0"/>
      <w:divBdr>
        <w:top w:val="none" w:sz="0" w:space="0" w:color="auto"/>
        <w:left w:val="none" w:sz="0" w:space="0" w:color="auto"/>
        <w:bottom w:val="none" w:sz="0" w:space="0" w:color="auto"/>
        <w:right w:val="none" w:sz="0" w:space="0" w:color="auto"/>
      </w:divBdr>
    </w:div>
    <w:div w:id="1626883987">
      <w:bodyDiv w:val="1"/>
      <w:marLeft w:val="0"/>
      <w:marRight w:val="0"/>
      <w:marTop w:val="0"/>
      <w:marBottom w:val="0"/>
      <w:divBdr>
        <w:top w:val="none" w:sz="0" w:space="0" w:color="auto"/>
        <w:left w:val="none" w:sz="0" w:space="0" w:color="auto"/>
        <w:bottom w:val="none" w:sz="0" w:space="0" w:color="auto"/>
        <w:right w:val="none" w:sz="0" w:space="0" w:color="auto"/>
      </w:divBdr>
    </w:div>
    <w:div w:id="1698118464">
      <w:bodyDiv w:val="1"/>
      <w:marLeft w:val="0"/>
      <w:marRight w:val="0"/>
      <w:marTop w:val="0"/>
      <w:marBottom w:val="0"/>
      <w:divBdr>
        <w:top w:val="none" w:sz="0" w:space="0" w:color="auto"/>
        <w:left w:val="none" w:sz="0" w:space="0" w:color="auto"/>
        <w:bottom w:val="none" w:sz="0" w:space="0" w:color="auto"/>
        <w:right w:val="none" w:sz="0" w:space="0" w:color="auto"/>
      </w:divBdr>
    </w:div>
    <w:div w:id="1763451833">
      <w:bodyDiv w:val="1"/>
      <w:marLeft w:val="0"/>
      <w:marRight w:val="0"/>
      <w:marTop w:val="0"/>
      <w:marBottom w:val="0"/>
      <w:divBdr>
        <w:top w:val="none" w:sz="0" w:space="0" w:color="auto"/>
        <w:left w:val="none" w:sz="0" w:space="0" w:color="auto"/>
        <w:bottom w:val="none" w:sz="0" w:space="0" w:color="auto"/>
        <w:right w:val="none" w:sz="0" w:space="0" w:color="auto"/>
      </w:divBdr>
    </w:div>
    <w:div w:id="1769500653">
      <w:bodyDiv w:val="1"/>
      <w:marLeft w:val="0"/>
      <w:marRight w:val="0"/>
      <w:marTop w:val="0"/>
      <w:marBottom w:val="0"/>
      <w:divBdr>
        <w:top w:val="none" w:sz="0" w:space="0" w:color="auto"/>
        <w:left w:val="none" w:sz="0" w:space="0" w:color="auto"/>
        <w:bottom w:val="none" w:sz="0" w:space="0" w:color="auto"/>
        <w:right w:val="none" w:sz="0" w:space="0" w:color="auto"/>
      </w:divBdr>
    </w:div>
    <w:div w:id="1883591310">
      <w:bodyDiv w:val="1"/>
      <w:marLeft w:val="0"/>
      <w:marRight w:val="0"/>
      <w:marTop w:val="0"/>
      <w:marBottom w:val="0"/>
      <w:divBdr>
        <w:top w:val="none" w:sz="0" w:space="0" w:color="auto"/>
        <w:left w:val="none" w:sz="0" w:space="0" w:color="auto"/>
        <w:bottom w:val="none" w:sz="0" w:space="0" w:color="auto"/>
        <w:right w:val="none" w:sz="0" w:space="0" w:color="auto"/>
      </w:divBdr>
    </w:div>
    <w:div w:id="1883974528">
      <w:bodyDiv w:val="1"/>
      <w:marLeft w:val="0"/>
      <w:marRight w:val="0"/>
      <w:marTop w:val="0"/>
      <w:marBottom w:val="0"/>
      <w:divBdr>
        <w:top w:val="none" w:sz="0" w:space="0" w:color="auto"/>
        <w:left w:val="none" w:sz="0" w:space="0" w:color="auto"/>
        <w:bottom w:val="none" w:sz="0" w:space="0" w:color="auto"/>
        <w:right w:val="none" w:sz="0" w:space="0" w:color="auto"/>
      </w:divBdr>
    </w:div>
    <w:div w:id="1994018885">
      <w:bodyDiv w:val="1"/>
      <w:marLeft w:val="0"/>
      <w:marRight w:val="0"/>
      <w:marTop w:val="0"/>
      <w:marBottom w:val="0"/>
      <w:divBdr>
        <w:top w:val="none" w:sz="0" w:space="0" w:color="auto"/>
        <w:left w:val="none" w:sz="0" w:space="0" w:color="auto"/>
        <w:bottom w:val="none" w:sz="0" w:space="0" w:color="auto"/>
        <w:right w:val="none" w:sz="0" w:space="0" w:color="auto"/>
      </w:divBdr>
    </w:div>
    <w:div w:id="2051300171">
      <w:bodyDiv w:val="1"/>
      <w:marLeft w:val="0"/>
      <w:marRight w:val="0"/>
      <w:marTop w:val="0"/>
      <w:marBottom w:val="0"/>
      <w:divBdr>
        <w:top w:val="none" w:sz="0" w:space="0" w:color="auto"/>
        <w:left w:val="none" w:sz="0" w:space="0" w:color="auto"/>
        <w:bottom w:val="none" w:sz="0" w:space="0" w:color="auto"/>
        <w:right w:val="none" w:sz="0" w:space="0" w:color="auto"/>
      </w:divBdr>
    </w:div>
    <w:div w:id="2089305481">
      <w:bodyDiv w:val="1"/>
      <w:marLeft w:val="0"/>
      <w:marRight w:val="0"/>
      <w:marTop w:val="0"/>
      <w:marBottom w:val="0"/>
      <w:divBdr>
        <w:top w:val="none" w:sz="0" w:space="0" w:color="auto"/>
        <w:left w:val="none" w:sz="0" w:space="0" w:color="auto"/>
        <w:bottom w:val="none" w:sz="0" w:space="0" w:color="auto"/>
        <w:right w:val="none" w:sz="0" w:space="0" w:color="auto"/>
      </w:divBdr>
    </w:div>
    <w:div w:id="2118479606">
      <w:bodyDiv w:val="1"/>
      <w:marLeft w:val="0"/>
      <w:marRight w:val="0"/>
      <w:marTop w:val="0"/>
      <w:marBottom w:val="0"/>
      <w:divBdr>
        <w:top w:val="none" w:sz="0" w:space="0" w:color="auto"/>
        <w:left w:val="none" w:sz="0" w:space="0" w:color="auto"/>
        <w:bottom w:val="none" w:sz="0" w:space="0" w:color="auto"/>
        <w:right w:val="none" w:sz="0" w:space="0" w:color="auto"/>
      </w:divBdr>
    </w:div>
    <w:div w:id="2134322128">
      <w:bodyDiv w:val="1"/>
      <w:marLeft w:val="0"/>
      <w:marRight w:val="0"/>
      <w:marTop w:val="0"/>
      <w:marBottom w:val="0"/>
      <w:divBdr>
        <w:top w:val="none" w:sz="0" w:space="0" w:color="auto"/>
        <w:left w:val="none" w:sz="0" w:space="0" w:color="auto"/>
        <w:bottom w:val="none" w:sz="0" w:space="0" w:color="auto"/>
        <w:right w:val="none" w:sz="0" w:space="0" w:color="auto"/>
      </w:divBdr>
    </w:div>
    <w:div w:id="21404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D039C-9352-4FAD-BA6B-3D43CA54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50</Pages>
  <Words>13647</Words>
  <Characters>77788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Salerno</dc:creator>
  <cp:keywords/>
  <dc:description/>
  <cp:lastModifiedBy>Justin Sanchez</cp:lastModifiedBy>
  <cp:revision>7</cp:revision>
  <dcterms:created xsi:type="dcterms:W3CDTF">2020-01-14T23:59:00Z</dcterms:created>
  <dcterms:modified xsi:type="dcterms:W3CDTF">2020-01-20T16:25:00Z</dcterms:modified>
</cp:coreProperties>
</file>